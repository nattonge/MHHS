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037B7F" w:rsidP="008B6759" w:rsidRDefault="003E6F9F" w14:paraId="42DA1B14" w14:textId="53C7ED1A">
      <w:pPr>
        <w:widowControl w:val="0"/>
        <w:spacing w:line="240" w:lineRule="auto"/>
        <w:ind w:firstLine="360"/>
      </w:pPr>
      <w:commentRangeStart w:id="0"/>
      <w:r>
        <w:t xml:space="preserve">Reported mental health difficulties have been on the rise since the COVID-19 </w:t>
      </w:r>
      <w:commentRangeStart w:id="1"/>
      <w:r>
        <w:t>pandemic</w:t>
      </w:r>
      <w:commentRangeEnd w:id="1"/>
      <w:r>
        <w:rPr>
          <w:rStyle w:val="CommentReference"/>
        </w:rPr>
        <w:commentReference w:id="1"/>
      </w:r>
      <w:r>
        <w:t>; nearly half of Americans surveyed experienced significant symptoms of anxiety and depression in 2021 (</w:t>
      </w:r>
      <w:r w:rsidRPr="35F57E97">
        <w:rPr>
          <w:i/>
          <w:iCs/>
        </w:rPr>
        <w:t>COVID-19 Mental Health Information and Resources | National Institutes of Health</w:t>
      </w:r>
      <w:r>
        <w:t xml:space="preserve">, 2023). </w:t>
      </w:r>
      <w:r w:rsidR="00BF3D26">
        <w:t>S</w:t>
      </w:r>
      <w:r>
        <w:t xml:space="preserve">elf-disclosure of </w:t>
      </w:r>
      <w:r w:rsidR="00784F51">
        <w:t xml:space="preserve">such symptoms </w:t>
      </w:r>
      <w:r>
        <w:t xml:space="preserve">is related to </w:t>
      </w:r>
      <w:r w:rsidR="00784F51">
        <w:t xml:space="preserve">a range of </w:t>
      </w:r>
      <w:r>
        <w:t xml:space="preserve">positive outcomes, such as enhanced social support </w:t>
      </w:r>
      <w:r w:rsidR="00037B7F">
        <w:t xml:space="preserve">and </w:t>
      </w:r>
      <w:r>
        <w:t>improved quality of life</w:t>
      </w:r>
      <w:r w:rsidR="00037B7F">
        <w:t xml:space="preserve"> (</w:t>
      </w:r>
      <w:r>
        <w:t xml:space="preserve">Mayer et al., 2022; Taniguchi, 2022a, 2022b). </w:t>
      </w:r>
      <w:r w:rsidR="00BF3D26">
        <w:t>In addition, disclosure is a necessary precursor to receiving treatment, for those who need it. Furthermore</w:t>
      </w:r>
      <w:r w:rsidR="00037B7F">
        <w:t xml:space="preserve">, lack of disclosure can lead </w:t>
      </w:r>
      <w:r>
        <w:t xml:space="preserve">to exacerbated psychological distress and diminished quality of life (Weisz &amp; Quinn, 2017). </w:t>
      </w:r>
      <w:r w:rsidR="00784F51">
        <w:t>Despite the array of benefits</w:t>
      </w:r>
      <w:r w:rsidR="00037B7F">
        <w:t xml:space="preserve">, many people do not disclose their mental health struggles (Ibrahim et al., 2019; </w:t>
      </w:r>
      <w:proofErr w:type="spellStart"/>
      <w:r w:rsidR="00037B7F">
        <w:t>Lannin</w:t>
      </w:r>
      <w:proofErr w:type="spellEnd"/>
      <w:r w:rsidR="00037B7F">
        <w:t xml:space="preserve"> et al., 2020). </w:t>
      </w:r>
      <w:r w:rsidR="00164686">
        <w:t xml:space="preserve">Because self-disclosure is a crucial link in the path to receiving treatment and improving quality of life, it is important to understand what factors influence </w:t>
      </w:r>
      <w:proofErr w:type="gramStart"/>
      <w:r w:rsidR="00164686">
        <w:t>likelihood</w:t>
      </w:r>
      <w:proofErr w:type="gramEnd"/>
      <w:r w:rsidR="00164686">
        <w:t xml:space="preserve"> of self-disclosure.  </w:t>
      </w:r>
      <w:commentRangeEnd w:id="0"/>
      <w:r w:rsidR="00915F54">
        <w:rPr>
          <w:rStyle w:val="CommentReference"/>
        </w:rPr>
        <w:commentReference w:id="0"/>
      </w:r>
    </w:p>
    <w:p w:rsidR="00227EF0" w:rsidP="008B6759" w:rsidRDefault="009918C7" w14:paraId="00000002" w14:textId="7DDE6008">
      <w:pPr>
        <w:widowControl w:val="0"/>
        <w:spacing w:line="240" w:lineRule="auto"/>
        <w:ind w:firstLine="360"/>
      </w:pPr>
      <w:r>
        <w:t>P</w:t>
      </w:r>
      <w:r w:rsidR="003E6F9F">
        <w:t xml:space="preserve">eople may </w:t>
      </w:r>
      <w:r>
        <w:t xml:space="preserve">self-disclose to </w:t>
      </w:r>
      <w:r w:rsidR="003E6F9F">
        <w:t xml:space="preserve">a variety of targets, such as friends, family, mental health professionals, and primary care providers. </w:t>
      </w:r>
      <w:r w:rsidR="000F0097">
        <w:t>P</w:t>
      </w:r>
      <w:r w:rsidR="003E6F9F">
        <w:t xml:space="preserve">revious research indicates that college students are more likely to self-disclose to family or friends rather than formal targets </w:t>
      </w:r>
      <w:r w:rsidR="00E371DC">
        <w:t xml:space="preserve">like health care professionals </w:t>
      </w:r>
      <w:r w:rsidR="003E6F9F">
        <w:t xml:space="preserve">(Hinson &amp; Swanson, 1993; Taniguchi, 2022b). </w:t>
      </w:r>
      <w:commentRangeStart w:id="2"/>
      <w:commentRangeStart w:id="3"/>
      <w:commentRangeStart w:id="4"/>
      <w:r w:rsidR="003E6F9F">
        <w:t xml:space="preserve">Older adults, on the other hand, may be more likely to seek help from medical providers due to increased concern for privacy (Reynolds et al., 2022). </w:t>
      </w:r>
      <w:commentRangeEnd w:id="2"/>
      <w:r w:rsidR="00D84F3F">
        <w:rPr>
          <w:rStyle w:val="CommentReference"/>
        </w:rPr>
        <w:commentReference w:id="2"/>
      </w:r>
      <w:commentRangeEnd w:id="3"/>
      <w:r w:rsidR="005E3512">
        <w:rPr>
          <w:rStyle w:val="CommentReference"/>
        </w:rPr>
        <w:commentReference w:id="3"/>
      </w:r>
      <w:commentRangeEnd w:id="4"/>
      <w:r w:rsidR="00A02B6E">
        <w:rPr>
          <w:rStyle w:val="CommentReference"/>
        </w:rPr>
        <w:commentReference w:id="4"/>
      </w:r>
      <w:ins w:author="Gracie Kelly" w:date="2023-07-14T14:56:00Z" w:id="5">
        <w:r w:rsidDel="009F7C13" w:rsidR="009F7C13">
          <w:t xml:space="preserve"> </w:t>
        </w:r>
      </w:ins>
      <w:commentRangeStart w:id="6"/>
      <w:del w:author="Gracie Kelly" w:date="2023-07-14T14:56:00Z" w:id="7">
        <w:r w:rsidDel="009F7C13" w:rsidR="003E6F9F">
          <w:delText xml:space="preserve">Cultural differences may </w:delText>
        </w:r>
        <w:r w:rsidDel="009F7C13" w:rsidR="000F0097">
          <w:delText xml:space="preserve">also contribute </w:delText>
        </w:r>
        <w:r w:rsidDel="009F7C13" w:rsidR="003E6F9F">
          <w:delText>to differen</w:delText>
        </w:r>
        <w:r w:rsidDel="009F7C13" w:rsidR="000F0097">
          <w:delText>ces in preferred targets</w:delText>
        </w:r>
        <w:r w:rsidDel="009F7C13" w:rsidR="003E6F9F">
          <w:delText xml:space="preserve"> of </w:delText>
        </w:r>
        <w:r w:rsidDel="009F7C13" w:rsidR="00923AC9">
          <w:delText xml:space="preserve">self-disclosure and </w:delText>
        </w:r>
        <w:r w:rsidDel="009F7C13" w:rsidR="003E6F9F">
          <w:delText>help-seeking for emotional distress among different racial and ethnic groups (Ayalon &amp; Young, 2005; Bhui &amp; Bhugra, 2002; Lipson et al., 2022; Snowden, 1998).</w:delText>
        </w:r>
        <w:r w:rsidDel="009F7C13" w:rsidR="000F0097">
          <w:delText xml:space="preserve"> </w:delText>
        </w:r>
        <w:commentRangeEnd w:id="6"/>
        <w:r w:rsidDel="009F7C13" w:rsidR="00241338">
          <w:rPr>
            <w:rStyle w:val="CommentReference"/>
          </w:rPr>
          <w:commentReference w:id="6"/>
        </w:r>
      </w:del>
      <w:r w:rsidR="000F0097">
        <w:t>Thus, accounting for the target of self-disclosure is an important factor in this area.</w:t>
      </w:r>
    </w:p>
    <w:p w:rsidR="00227EF0" w:rsidP="008B6759" w:rsidRDefault="000F0097" w14:paraId="00000003" w14:textId="7A95ECCC">
      <w:pPr>
        <w:widowControl w:val="0"/>
        <w:spacing w:line="240" w:lineRule="auto"/>
        <w:ind w:firstLine="360"/>
      </w:pPr>
      <w:r>
        <w:t xml:space="preserve">A well-documented </w:t>
      </w:r>
      <w:r w:rsidRPr="000D5887">
        <w:rPr>
          <w:highlight w:val="yellow"/>
        </w:rPr>
        <w:t>correlate</w:t>
      </w:r>
      <w:del w:author="Gracie Kelly" w:date="2023-07-14T14:56:00Z" w:id="8">
        <w:r w:rsidRPr="000D5887" w:rsidDel="004470AD">
          <w:rPr>
            <w:highlight w:val="yellow"/>
          </w:rPr>
          <w:delText>d</w:delText>
        </w:r>
      </w:del>
      <w:r>
        <w:t xml:space="preserve"> of </w:t>
      </w:r>
      <w:r w:rsidR="00325958">
        <w:t xml:space="preserve">self-disclosure and help-seeking </w:t>
      </w:r>
      <w:r>
        <w:t xml:space="preserve">across targets </w:t>
      </w:r>
      <w:r w:rsidR="004324AC">
        <w:t xml:space="preserve">is self-stigma </w:t>
      </w:r>
      <w:r w:rsidR="00762A35">
        <w:t>(</w:t>
      </w:r>
      <w:r w:rsidR="003E6F9F">
        <w:t xml:space="preserve">Budenz et al., 2022; Downs &amp; Eisenberg, 2012; Fox et al., 2018; Ibrahim et al., 2019; </w:t>
      </w:r>
      <w:proofErr w:type="spellStart"/>
      <w:r w:rsidR="003E6F9F">
        <w:t>Mulfinger</w:t>
      </w:r>
      <w:proofErr w:type="spellEnd"/>
      <w:r w:rsidR="003E6F9F">
        <w:t xml:space="preserve"> et al., 2019; Pfeiffer &amp; In-Albon, 2022). </w:t>
      </w:r>
      <w:r w:rsidR="00325958">
        <w:t>Self-stigma occurs when people perceive negative stereotypes</w:t>
      </w:r>
      <w:r w:rsidR="00762A35">
        <w:t xml:space="preserve"> about mental illness</w:t>
      </w:r>
      <w:r w:rsidR="00325958">
        <w:t xml:space="preserve"> in society and </w:t>
      </w:r>
      <w:r w:rsidR="00762A35">
        <w:t xml:space="preserve">subsequently </w:t>
      </w:r>
      <w:r w:rsidR="00325958">
        <w:t xml:space="preserve">incorporate these </w:t>
      </w:r>
      <w:r w:rsidR="00762A35">
        <w:t xml:space="preserve">stereotypes into their own self-image </w:t>
      </w:r>
      <w:r w:rsidR="00762A35">
        <w:fldChar w:fldCharType="begin"/>
      </w:r>
      <w:r w:rsidR="00762A35">
        <w:instrText xml:space="preserve"> ADDIN ZOTERO_ITEM CSL_CITATION {"citationID":"luIX9yjY","properties":{"formattedCitation":"(Corrigan et al., 2006)","plainCitation":"(Corrigan et al., 2006)","noteIndex":0},"citationItems":[{"id":954,"uris":["http://zotero.org/users/8783632/items/6IALYRR3"],"itemData":{"id":954,"type":"article-journal","container-title":"Journal of Social and Clinical Psychology","DOI":"10.1521/jscp.2006.25.8.875","ISSN":"0736-7236","issue":"8","journalAbbreviation":"Journal of Social and Clinical Psychology","language":"en","page":"875-884","source":"DOI.org (Crossref)","title":"The Self–Stigma of Mental Illness: Implications for Self–Esteem and Self–Efficacy","title-short":"The Self–Stigma of Mental Illness","volume":"25","author":[{"family":"Corrigan","given":"Patrick W."},{"family":"Watson","given":"Amy C."},{"family":"Barr","given":"Leah"}],"issued":{"date-parts":[["2006",10]]}}}],"schema":"https://github.com/citation-style-language/schema/raw/master/csl-citation.json"} </w:instrText>
      </w:r>
      <w:r w:rsidR="00762A35">
        <w:fldChar w:fldCharType="separate"/>
      </w:r>
      <w:r w:rsidR="00762A35">
        <w:rPr>
          <w:noProof/>
        </w:rPr>
        <w:t>(Corrigan et al., 2006)</w:t>
      </w:r>
      <w:r w:rsidR="00762A35">
        <w:fldChar w:fldCharType="end"/>
      </w:r>
      <w:r w:rsidR="00762A35">
        <w:t xml:space="preserve">. </w:t>
      </w:r>
      <w:r w:rsidR="003E6F9F">
        <w:t>While research indicates that self-stigma inhibits self-disclosure to both formal and informal targets, past research has not investigated whether the relationship between self-stigma and disclosure differs for varying targets (e</w:t>
      </w:r>
      <w:r w:rsidR="001A1840">
        <w:t>.</w:t>
      </w:r>
      <w:r w:rsidR="003E6F9F">
        <w:t>g</w:t>
      </w:r>
      <w:r w:rsidR="001A1840">
        <w:t>.,</w:t>
      </w:r>
      <w:r w:rsidR="003E6F9F">
        <w:t xml:space="preserve"> friends versus primary care physicians). </w:t>
      </w:r>
      <w:commentRangeStart w:id="9"/>
      <w:commentRangeStart w:id="10"/>
      <w:r w:rsidR="003E6F9F">
        <w:t xml:space="preserve">Further, there is a dearth of research </w:t>
      </w:r>
      <w:ins w:author="Gracie Kelly" w:date="2023-07-14T14:59:00Z" w:id="11">
        <w:r w:rsidR="006B0353">
          <w:t>testing</w:t>
        </w:r>
      </w:ins>
      <w:del w:author="Gracie Kelly" w:date="2023-07-14T14:59:00Z" w:id="12">
        <w:r w:rsidDel="006B0353" w:rsidR="003E6F9F">
          <w:delText xml:space="preserve">on </w:delText>
        </w:r>
        <w:r w:rsidDel="00E77C7A" w:rsidR="003E6F9F">
          <w:delText>the</w:delText>
        </w:r>
      </w:del>
      <w:r w:rsidR="003E6F9F">
        <w:t xml:space="preserve"> mechanisms through which self-stigma </w:t>
      </w:r>
      <w:r w:rsidR="004324AC">
        <w:t xml:space="preserve">itself may </w:t>
      </w:r>
      <w:r w:rsidR="003E6F9F">
        <w:t xml:space="preserve">predict self-disclosure. </w:t>
      </w:r>
    </w:p>
    <w:p w:rsidR="005A64F6" w:rsidP="008B6759" w:rsidRDefault="005A64F6" w14:paraId="017D2669" w14:textId="59C5FB74">
      <w:pPr>
        <w:widowControl w:val="0"/>
        <w:spacing w:line="240" w:lineRule="auto"/>
        <w:ind w:firstLine="360"/>
      </w:pPr>
      <w:r>
        <w:t xml:space="preserve">One </w:t>
      </w:r>
      <w:del w:author="Natasha Tonge" w:date="2023-07-20T14:41:00Z" w:id="13">
        <w:r w:rsidDel="00026C0D">
          <w:delText xml:space="preserve">such </w:delText>
        </w:r>
      </w:del>
      <w:r>
        <w:t>mechanism</w:t>
      </w:r>
      <w:ins w:author="Natasha Tonge" w:date="2023-07-20T14:41:00Z" w:id="14">
        <w:r w:rsidR="00CE78D5">
          <w:t xml:space="preserve"> potentially?</w:t>
        </w:r>
      </w:ins>
      <w:r>
        <w:t xml:space="preserve"> linking self-stigma and </w:t>
      </w:r>
      <w:ins w:author="Natasha Tonge" w:date="2023-07-20T14:42:00Z" w:id="15">
        <w:r w:rsidR="00026C0D">
          <w:t>help-seeking</w:t>
        </w:r>
      </w:ins>
      <w:del w:author="Natasha Tonge" w:date="2023-07-20T14:42:00Z" w:id="16">
        <w:r w:rsidDel="00026C0D">
          <w:delText>se</w:delText>
        </w:r>
      </w:del>
      <w:del w:author="Natasha Tonge" w:date="2023-07-20T14:41:00Z" w:id="17">
        <w:r w:rsidDel="00026C0D">
          <w:delText>lf-disclosure</w:delText>
        </w:r>
      </w:del>
      <w:r>
        <w:t xml:space="preserve"> may be self-efficacy</w:t>
      </w:r>
      <w:r w:rsidR="00E8604D">
        <w:t xml:space="preserve">, </w:t>
      </w:r>
      <w:commentRangeEnd w:id="9"/>
      <w:r w:rsidR="00331E85">
        <w:rPr>
          <w:rStyle w:val="CommentReference"/>
        </w:rPr>
        <w:commentReference w:id="9"/>
      </w:r>
      <w:commentRangeEnd w:id="10"/>
      <w:r w:rsidR="00E77C7A">
        <w:rPr>
          <w:rStyle w:val="CommentReference"/>
        </w:rPr>
        <w:commentReference w:id="10"/>
      </w:r>
      <w:r w:rsidR="00E8604D">
        <w:t>which is a person’s belief in their ability to improve their symptoms</w:t>
      </w:r>
      <w:r>
        <w:t xml:space="preserve">. Self-stigma </w:t>
      </w:r>
      <w:r w:rsidR="00F3411E">
        <w:t xml:space="preserve">has been directly linked to </w:t>
      </w:r>
      <w:r>
        <w:t xml:space="preserve">impaired self-efficacy (Corrigan et al., 2006, 2016). </w:t>
      </w:r>
      <w:r w:rsidR="00FC5F66">
        <w:t>In turn, a</w:t>
      </w:r>
      <w:r w:rsidR="001436F6">
        <w:t xml:space="preserve"> decreased belief that one can improve is likely to diminish the odds of </w:t>
      </w:r>
      <w:r>
        <w:t>self-disclos</w:t>
      </w:r>
      <w:r w:rsidR="001436F6">
        <w:t>ing</w:t>
      </w:r>
      <w:r>
        <w:t xml:space="preserve"> symptoms of mental illness to medical doctors or mental health professionals, </w:t>
      </w:r>
      <w:r w:rsidR="001436F6">
        <w:t>but this path has not yet been tested empirically</w:t>
      </w:r>
      <w:r>
        <w:t>.</w:t>
      </w:r>
    </w:p>
    <w:p w:rsidR="00227EF0" w:rsidP="008B6759" w:rsidRDefault="00923AC9" w14:paraId="00000005" w14:textId="3B4DCD14">
      <w:pPr>
        <w:widowControl w:val="0"/>
        <w:spacing w:line="240" w:lineRule="auto"/>
        <w:ind w:firstLine="360"/>
      </w:pPr>
      <w:r>
        <w:t>Another</w:t>
      </w:r>
      <w:r w:rsidR="005A64F6">
        <w:t xml:space="preserve"> </w:t>
      </w:r>
      <w:ins w:author="Gracie Kelly" w:date="2023-07-14T15:00:00Z" w:id="18">
        <w:r w:rsidR="0083142D">
          <w:t xml:space="preserve">candidate mechanism </w:t>
        </w:r>
      </w:ins>
      <w:commentRangeStart w:id="19"/>
      <w:del w:author="Gracie Kelly" w:date="2023-07-14T15:00:00Z" w:id="20">
        <w:r w:rsidDel="0083142D" w:rsidR="005A64F6">
          <w:delText xml:space="preserve">mediator </w:delText>
        </w:r>
      </w:del>
      <w:commentRangeEnd w:id="19"/>
      <w:r w:rsidR="00A1207F">
        <w:rPr>
          <w:rStyle w:val="CommentReference"/>
        </w:rPr>
        <w:commentReference w:id="19"/>
      </w:r>
      <w:r w:rsidR="005A64F6">
        <w:t>of the relationship between self-stigma and self-disclosure</w:t>
      </w:r>
      <w:r>
        <w:t xml:space="preserve"> may be shame proneness</w:t>
      </w:r>
      <w:r w:rsidR="005A64F6">
        <w:t xml:space="preserve">. </w:t>
      </w:r>
      <w:r w:rsidR="003E6F9F">
        <w:t>Self-stigma of mental illness is positively linked to shame proneness (Hasson-</w:t>
      </w:r>
      <w:proofErr w:type="spellStart"/>
      <w:r w:rsidR="003E6F9F">
        <w:t>Ohayon</w:t>
      </w:r>
      <w:proofErr w:type="spellEnd"/>
      <w:r w:rsidR="003E6F9F">
        <w:t xml:space="preserve"> et al., 2012; </w:t>
      </w:r>
      <w:proofErr w:type="spellStart"/>
      <w:r w:rsidR="003E6F9F">
        <w:t>Klik</w:t>
      </w:r>
      <w:proofErr w:type="spellEnd"/>
      <w:r w:rsidR="003E6F9F">
        <w:t xml:space="preserve">, 2015), and shame proneness </w:t>
      </w:r>
      <w:r w:rsidR="001436F6">
        <w:t xml:space="preserve">has been linked </w:t>
      </w:r>
      <w:r w:rsidR="003E6F9F">
        <w:t xml:space="preserve">to diminished self-disclosure </w:t>
      </w:r>
      <w:r w:rsidR="001436F6">
        <w:t xml:space="preserve">attitudes and </w:t>
      </w:r>
      <w:commentRangeStart w:id="21"/>
      <w:r w:rsidR="001436F6">
        <w:t xml:space="preserve">behaviors </w:t>
      </w:r>
      <w:commentRangeEnd w:id="21"/>
      <w:r w:rsidR="0073021C">
        <w:rPr>
          <w:rStyle w:val="CommentReference"/>
        </w:rPr>
        <w:commentReference w:id="21"/>
      </w:r>
      <w:r w:rsidR="003E6F9F">
        <w:t>(DeLong &amp; Kahn, 2014</w:t>
      </w:r>
      <w:r w:rsidR="001436F6">
        <w:t xml:space="preserve">; </w:t>
      </w:r>
      <w:r w:rsidR="003E6F9F">
        <w:t xml:space="preserve">Dunford &amp; Granger, 2017). </w:t>
      </w:r>
      <w:r w:rsidR="00E8604D">
        <w:t xml:space="preserve">The relationship between shame proneness and self-disclosure may vary </w:t>
      </w:r>
      <w:r w:rsidR="00271E21">
        <w:t xml:space="preserve">further, </w:t>
      </w:r>
      <w:r w:rsidR="00E8604D">
        <w:t xml:space="preserve">based on the relationship between the discloser and target. </w:t>
      </w:r>
      <w:commentRangeStart w:id="22"/>
      <w:r w:rsidR="003E6F9F">
        <w:t>DeLong and Kahn (2014) f</w:t>
      </w:r>
      <w:r w:rsidR="00E8604D">
        <w:t>ound</w:t>
      </w:r>
      <w:r w:rsidR="003E6F9F">
        <w:t xml:space="preserve"> that anticipated risk of disclosure</w:t>
      </w:r>
      <w:commentRangeEnd w:id="22"/>
      <w:r w:rsidR="00982868">
        <w:rPr>
          <w:rStyle w:val="CommentReference"/>
        </w:rPr>
        <w:commentReference w:id="22"/>
      </w:r>
      <w:r w:rsidR="003E6F9F">
        <w:t xml:space="preserve"> mediate</w:t>
      </w:r>
      <w:r w:rsidR="001436F6">
        <w:t>d</w:t>
      </w:r>
      <w:r w:rsidR="003E6F9F">
        <w:t xml:space="preserve"> the relationship between shame proneness and self-disclosure</w:t>
      </w:r>
      <w:r w:rsidR="00FC5F66">
        <w:t>, suggesting that the level of trust one has in</w:t>
      </w:r>
      <w:r w:rsidR="003E6F9F">
        <w:t xml:space="preserve"> another person</w:t>
      </w:r>
      <w:r w:rsidR="00FC5F66">
        <w:t xml:space="preserve"> may influence the link between general shame proneness and self-disclosure to a specific individual</w:t>
      </w:r>
      <w:r w:rsidR="00E8604D">
        <w:t xml:space="preserve">. </w:t>
      </w:r>
      <w:commentRangeStart w:id="23"/>
      <w:commentRangeStart w:id="24"/>
      <w:r w:rsidR="00E8604D">
        <w:t>Therefore,</w:t>
      </w:r>
      <w:r w:rsidR="003E6F9F">
        <w:t xml:space="preserve"> shame </w:t>
      </w:r>
      <w:r w:rsidR="00271E21">
        <w:t xml:space="preserve">may be a mechanism through which self-stigma inhibits </w:t>
      </w:r>
      <w:r w:rsidR="003E6F9F">
        <w:t>self-disclosure</w:t>
      </w:r>
      <w:r w:rsidR="00271E21">
        <w:t>, and this path may itself be moderated by trust in the target of disclosure</w:t>
      </w:r>
      <w:commentRangeEnd w:id="23"/>
      <w:r w:rsidR="00B209FD">
        <w:rPr>
          <w:rStyle w:val="CommentReference"/>
        </w:rPr>
        <w:commentReference w:id="23"/>
      </w:r>
      <w:commentRangeEnd w:id="24"/>
      <w:r w:rsidR="00194C43">
        <w:rPr>
          <w:rStyle w:val="CommentReference"/>
        </w:rPr>
        <w:commentReference w:id="24"/>
      </w:r>
      <w:r w:rsidR="003E6F9F">
        <w:t xml:space="preserve">. </w:t>
      </w:r>
    </w:p>
    <w:p w:rsidR="00227EF0" w:rsidP="008B6759" w:rsidRDefault="00271E21" w14:paraId="00000007" w14:textId="54E78573">
      <w:pPr>
        <w:widowControl w:val="0"/>
        <w:spacing w:line="240" w:lineRule="auto"/>
        <w:ind w:firstLine="360"/>
      </w:pPr>
      <w:r>
        <w:t>Finally, p</w:t>
      </w:r>
      <w:r w:rsidR="00A93D72">
        <w:t xml:space="preserve">rior research indicates that the nature of the presenting psychological distress influences likelihood of disclosure. For example, </w:t>
      </w:r>
      <w:r>
        <w:t xml:space="preserve">in a sample of </w:t>
      </w:r>
      <w:r w:rsidR="00A93D72">
        <w:t>college students</w:t>
      </w:r>
      <w:r>
        <w:t>,</w:t>
      </w:r>
      <w:r w:rsidR="00A93D72">
        <w:t xml:space="preserve"> </w:t>
      </w:r>
      <w:r>
        <w:t xml:space="preserve">severity of </w:t>
      </w:r>
      <w:r w:rsidR="00A93D72">
        <w:t xml:space="preserve">depressive symptoms </w:t>
      </w:r>
      <w:r>
        <w:t xml:space="preserve">was related to </w:t>
      </w:r>
      <w:r w:rsidR="00A93D72">
        <w:t>l</w:t>
      </w:r>
      <w:r w:rsidR="00667CCD">
        <w:t>ower</w:t>
      </w:r>
      <w:r w:rsidR="00A93D72">
        <w:t xml:space="preserve"> likel</w:t>
      </w:r>
      <w:r>
        <w:t xml:space="preserve">ihood of </w:t>
      </w:r>
      <w:r w:rsidR="00A93D72">
        <w:t>discuss</w:t>
      </w:r>
      <w:r>
        <w:t>ing</w:t>
      </w:r>
      <w:r w:rsidR="00A93D72">
        <w:t xml:space="preserve"> mental health with peers</w:t>
      </w:r>
      <w:r>
        <w:t>, whereas severity of anxiety symptoms was not</w:t>
      </w:r>
      <w:r w:rsidR="00A93D72">
        <w:t xml:space="preserve"> (Woodhead et al., 2021). </w:t>
      </w:r>
      <w:r w:rsidR="00FC5F66">
        <w:t>One</w:t>
      </w:r>
      <w:r>
        <w:t xml:space="preserve"> key </w:t>
      </w:r>
      <w:r w:rsidR="00FC5F66">
        <w:t xml:space="preserve">form </w:t>
      </w:r>
      <w:r>
        <w:t xml:space="preserve">of mental health symptoms </w:t>
      </w:r>
      <w:r w:rsidR="00FC5F66">
        <w:t xml:space="preserve">that may differ from others in this regard </w:t>
      </w:r>
      <w:r>
        <w:t xml:space="preserve">is </w:t>
      </w:r>
      <w:r w:rsidR="003E6F9F">
        <w:t>suicidal ideation</w:t>
      </w:r>
      <w:r>
        <w:t>. Disclosing suicidal ideation</w:t>
      </w:r>
      <w:r w:rsidR="003E6F9F">
        <w:t xml:space="preserve"> can lead to more extreme consequences than disclosing general emotional distress, as reports of suicidal ideation can lead to involuntary hospitalization, increased stigma, and fear-based negative reactions from others (Hom et al., 2017; Love et al., 2021). Because the decision to disclose suicidality is distinct from the decision to disclose general emotional distress, it is reasonable to examine both forms of disclosure separately</w:t>
      </w:r>
      <w:r>
        <w:t>; however, no such research has yet been reported</w:t>
      </w:r>
      <w:r w:rsidR="003E6F9F">
        <w:t xml:space="preserve">. </w:t>
      </w:r>
    </w:p>
    <w:p w:rsidR="00815B95" w:rsidP="008B6759" w:rsidRDefault="00FC5F66" w14:paraId="6BE3671C" w14:textId="5C1F077F">
      <w:pPr>
        <w:spacing w:line="240" w:lineRule="auto"/>
        <w:ind w:firstLine="360"/>
        <w:rPr>
          <w:noProof/>
        </w:rPr>
      </w:pPr>
      <w:commentRangeStart w:id="25"/>
      <w:r>
        <w:t>T</w:t>
      </w:r>
      <w:r w:rsidR="003E6F9F">
        <w:t>h</w:t>
      </w:r>
      <w:r>
        <w:t>is</w:t>
      </w:r>
      <w:r w:rsidR="003E6F9F">
        <w:t xml:space="preserve"> </w:t>
      </w:r>
      <w:commentRangeEnd w:id="25"/>
      <w:r w:rsidR="0039247A">
        <w:rPr>
          <w:rStyle w:val="CommentReference"/>
        </w:rPr>
        <w:commentReference w:id="25"/>
      </w:r>
      <w:r w:rsidR="003E6F9F">
        <w:t xml:space="preserve">proposed project aims to expand on the existing literature by 1) </w:t>
      </w:r>
      <w:commentRangeStart w:id="26"/>
      <w:commentRangeStart w:id="27"/>
      <w:r w:rsidR="003E6F9F">
        <w:t>examining pathways through which self-stigma predicts self-disclosure</w:t>
      </w:r>
      <w:commentRangeEnd w:id="26"/>
      <w:r w:rsidR="001666E5">
        <w:rPr>
          <w:rStyle w:val="CommentReference"/>
        </w:rPr>
        <w:commentReference w:id="26"/>
      </w:r>
      <w:commentRangeEnd w:id="27"/>
      <w:r w:rsidR="00EE67D6">
        <w:rPr>
          <w:rStyle w:val="CommentReference"/>
        </w:rPr>
        <w:commentReference w:id="27"/>
      </w:r>
      <w:ins w:author="Natasha Tonge" w:date="2023-07-20T14:56:00Z" w:id="28">
        <w:r w:rsidR="0059304A">
          <w:t xml:space="preserve"> to specific </w:t>
        </w:r>
      </w:ins>
      <w:ins w:author="Natasha Tonge" w:date="2023-07-20T14:57:00Z" w:id="29">
        <w:r w:rsidR="00DB7088">
          <w:t>targets</w:t>
        </w:r>
      </w:ins>
      <w:r w:rsidR="003E6F9F">
        <w:t xml:space="preserve">, 2) assessing potential differences in these pathways for distinct disclosure target groups, and 3) investigating potential differences in these pathways for disclosure of emotional problems and disclosure of suicidal </w:t>
      </w:r>
      <w:commentRangeStart w:id="30"/>
      <w:commentRangeStart w:id="31"/>
      <w:r w:rsidR="003E6F9F">
        <w:t>thinking</w:t>
      </w:r>
      <w:commentRangeEnd w:id="30"/>
      <w:r w:rsidR="00BB779F">
        <w:rPr>
          <w:rStyle w:val="CommentReference"/>
        </w:rPr>
        <w:commentReference w:id="30"/>
      </w:r>
      <w:commentRangeEnd w:id="31"/>
      <w:r w:rsidR="00381C3D">
        <w:rPr>
          <w:rStyle w:val="CommentReference"/>
        </w:rPr>
        <w:commentReference w:id="31"/>
      </w:r>
      <w:r w:rsidR="003E6F9F">
        <w:t xml:space="preserve">. I </w:t>
      </w:r>
      <w:r>
        <w:t xml:space="preserve">aim </w:t>
      </w:r>
      <w:r w:rsidR="003E6F9F">
        <w:t xml:space="preserve">to test the following </w:t>
      </w:r>
      <w:r>
        <w:t xml:space="preserve">overarching </w:t>
      </w:r>
      <w:r w:rsidR="003E6F9F">
        <w:t>model</w:t>
      </w:r>
      <w:r w:rsidR="004E2322">
        <w:t xml:space="preserve"> (for disclosure of emotional distress and suicidal thinking separately)</w:t>
      </w:r>
      <w:r w:rsidR="003E6F9F">
        <w:t>:</w:t>
      </w:r>
      <w:r w:rsidRPr="00DD26BD" w:rsidR="00DD26BD">
        <w:rPr>
          <w:noProof/>
        </w:rPr>
        <w:t xml:space="preserve"> </w:t>
      </w:r>
    </w:p>
    <w:p w:rsidR="008B6759" w:rsidP="008B6759" w:rsidRDefault="008B6759" w14:paraId="0669BBE1" w14:textId="4569F3CD">
      <w:pPr>
        <w:spacing w:line="240" w:lineRule="auto"/>
        <w:ind w:firstLine="360"/>
        <w:rPr>
          <w:noProof/>
        </w:rPr>
      </w:pPr>
    </w:p>
    <w:p w:rsidR="008B6759" w:rsidP="008B6759" w:rsidRDefault="008B6759" w14:paraId="0CBACC94" w14:textId="43C69D93">
      <w:pPr>
        <w:spacing w:line="240" w:lineRule="auto"/>
        <w:ind w:firstLine="360"/>
        <w:rPr>
          <w:b/>
        </w:rPr>
      </w:pPr>
      <w:r w:rsidRPr="008B6759">
        <w:rPr>
          <w:b/>
          <w:noProof/>
        </w:rPr>
        <w:drawing>
          <wp:inline distT="0" distB="0" distL="0" distR="0" wp14:anchorId="6C03EE9A" wp14:editId="3E710BE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8B6759" w:rsidP="008B6759" w:rsidRDefault="008B6759" w14:paraId="3597EE97" w14:textId="77777777">
      <w:pPr>
        <w:spacing w:line="240" w:lineRule="auto"/>
        <w:ind w:firstLine="360"/>
        <w:rPr>
          <w:b/>
        </w:rPr>
      </w:pPr>
    </w:p>
    <w:p w:rsidR="004E2322" w:rsidP="008B6759" w:rsidRDefault="004E2322" w14:paraId="1A01C253" w14:textId="0D83977E">
      <w:pPr>
        <w:spacing w:line="240" w:lineRule="auto"/>
        <w:rPr>
          <w:bCs/>
        </w:rPr>
      </w:pPr>
      <w:r>
        <w:rPr>
          <w:bCs/>
        </w:rPr>
        <w:t xml:space="preserve">Specifically, I </w:t>
      </w:r>
      <w:r w:rsidR="00FC5F66">
        <w:rPr>
          <w:bCs/>
        </w:rPr>
        <w:t xml:space="preserve">will test the following </w:t>
      </w:r>
      <w:r>
        <w:rPr>
          <w:bCs/>
        </w:rPr>
        <w:t>hypothes</w:t>
      </w:r>
      <w:r w:rsidR="00FC5F66">
        <w:rPr>
          <w:bCs/>
        </w:rPr>
        <w:t>es</w:t>
      </w:r>
      <w:r>
        <w:rPr>
          <w:bCs/>
        </w:rPr>
        <w:t>:</w:t>
      </w:r>
    </w:p>
    <w:p w:rsidR="004E2322" w:rsidP="008B6759" w:rsidRDefault="004E2322" w14:paraId="3D98D034" w14:textId="539583CE">
      <w:pPr>
        <w:pStyle w:val="ListParagraph"/>
        <w:widowControl w:val="0"/>
        <w:numPr>
          <w:ilvl w:val="0"/>
          <w:numId w:val="1"/>
        </w:numPr>
        <w:spacing w:line="240" w:lineRule="auto"/>
        <w:rPr>
          <w:bCs/>
        </w:rPr>
      </w:pPr>
      <w:r>
        <w:rPr>
          <w:bCs/>
        </w:rPr>
        <w:t>Self-stigma of mental illness will negatively predict disclosure of emotional distress and suicidal thinking to all targets.</w:t>
      </w:r>
    </w:p>
    <w:p w:rsidRPr="00A93D72" w:rsidR="00A93D72" w:rsidP="008B6759" w:rsidRDefault="00A93D72" w14:paraId="29EE5944" w14:textId="720C4603">
      <w:pPr>
        <w:pStyle w:val="ListParagraph"/>
        <w:widowControl w:val="0"/>
        <w:numPr>
          <w:ilvl w:val="0"/>
          <w:numId w:val="1"/>
        </w:numPr>
        <w:spacing w:line="240" w:lineRule="auto"/>
        <w:rPr>
          <w:bCs/>
        </w:rPr>
      </w:pPr>
      <w:r>
        <w:rPr>
          <w:bCs/>
        </w:rPr>
        <w:t xml:space="preserve">Self-efficacy will account for a significant portion of the variance in the relationship between self-stigma and disclosure </w:t>
      </w:r>
      <w:r w:rsidR="00FC5F66">
        <w:rPr>
          <w:bCs/>
        </w:rPr>
        <w:t xml:space="preserve">specifically </w:t>
      </w:r>
      <w:r>
        <w:rPr>
          <w:bCs/>
        </w:rPr>
        <w:t xml:space="preserve">to doctors and therapists, with high stigma predicting lowered self-efficacy, and lowered self-efficacy in turn predicting lowered disclosure.  </w:t>
      </w:r>
    </w:p>
    <w:p w:rsidR="004E2322" w:rsidP="008B6759" w:rsidRDefault="004E2322" w14:paraId="1AFD6FEF" w14:textId="6E311D8A">
      <w:pPr>
        <w:pStyle w:val="ListParagraph"/>
        <w:widowControl w:val="0"/>
        <w:numPr>
          <w:ilvl w:val="0"/>
          <w:numId w:val="1"/>
        </w:numPr>
        <w:spacing w:line="240" w:lineRule="auto"/>
        <w:rPr>
          <w:bCs/>
        </w:rPr>
      </w:pPr>
      <w:r>
        <w:rPr>
          <w:bCs/>
        </w:rPr>
        <w:t>Shame proneness will account for a significant portion of the variance in the relationship between self-stigma and disclosure to all targets, with high stigma predicting high shame proneness, and high shame proneness in turn predicting lower disclosure.</w:t>
      </w:r>
    </w:p>
    <w:p w:rsidR="004E2322" w:rsidP="008B6759" w:rsidRDefault="00FC5F66" w14:paraId="6D4732FD" w14:textId="23DD492A">
      <w:pPr>
        <w:pStyle w:val="ListParagraph"/>
        <w:widowControl w:val="0"/>
        <w:numPr>
          <w:ilvl w:val="0"/>
          <w:numId w:val="1"/>
        </w:numPr>
        <w:spacing w:line="240" w:lineRule="auto"/>
        <w:rPr>
          <w:bCs/>
        </w:rPr>
      </w:pPr>
      <w:commentRangeStart w:id="32"/>
      <w:r>
        <w:rPr>
          <w:bCs/>
        </w:rPr>
        <w:t>T</w:t>
      </w:r>
      <w:r w:rsidR="004E2322">
        <w:rPr>
          <w:bCs/>
        </w:rPr>
        <w:t xml:space="preserve">rust will moderate the relationship between shame proneness and disclosure such that trust will </w:t>
      </w:r>
      <w:r w:rsidR="004669D6">
        <w:rPr>
          <w:bCs/>
        </w:rPr>
        <w:t xml:space="preserve">weaken </w:t>
      </w:r>
      <w:r w:rsidR="004E2322">
        <w:rPr>
          <w:bCs/>
        </w:rPr>
        <w:t xml:space="preserve">the negative </w:t>
      </w:r>
      <w:r w:rsidR="004669D6">
        <w:rPr>
          <w:bCs/>
        </w:rPr>
        <w:t xml:space="preserve">association </w:t>
      </w:r>
      <w:r w:rsidR="004E2322">
        <w:rPr>
          <w:bCs/>
        </w:rPr>
        <w:t xml:space="preserve">of shame proneness </w:t>
      </w:r>
      <w:r w:rsidR="004669D6">
        <w:rPr>
          <w:bCs/>
        </w:rPr>
        <w:t xml:space="preserve">with </w:t>
      </w:r>
      <w:r w:rsidR="004E2322">
        <w:rPr>
          <w:bCs/>
        </w:rPr>
        <w:t xml:space="preserve">disclosure. </w:t>
      </w:r>
      <w:commentRangeEnd w:id="32"/>
      <w:r w:rsidR="00645A35">
        <w:rPr>
          <w:rStyle w:val="CommentReference"/>
        </w:rPr>
        <w:commentReference w:id="32"/>
      </w:r>
    </w:p>
    <w:p w:rsidR="00A93D72" w:rsidP="008B6759" w:rsidRDefault="001E6D61" w14:paraId="6F2252FF" w14:textId="45EFE0B9">
      <w:pPr>
        <w:pStyle w:val="ListParagraph"/>
        <w:widowControl w:val="0"/>
        <w:spacing w:line="240" w:lineRule="auto"/>
        <w:ind w:left="0" w:firstLine="360"/>
        <w:rPr>
          <w:bCs/>
        </w:rPr>
      </w:pPr>
      <w:r>
        <w:rPr>
          <w:bCs/>
        </w:rPr>
        <w:t xml:space="preserve">The extant literature is not robust enough to support a specific hypothesis about differences in the proposed pathway based on disclosure of emotional distress versus disclosure of suicidal thinking. Therefore, I will </w:t>
      </w:r>
      <w:r w:rsidR="00120C7D">
        <w:rPr>
          <w:bCs/>
        </w:rPr>
        <w:t xml:space="preserve">evaluate </w:t>
      </w:r>
      <w:r>
        <w:rPr>
          <w:bCs/>
        </w:rPr>
        <w:t xml:space="preserve">these potential differences as an exploratory research aim. </w:t>
      </w:r>
    </w:p>
    <w:p w:rsidR="00227EF0" w:rsidP="008B6759" w:rsidRDefault="003E6F9F" w14:paraId="0000000C" w14:textId="63CF1266">
      <w:pPr>
        <w:widowControl w:val="0"/>
        <w:spacing w:line="240" w:lineRule="auto"/>
        <w:rPr>
          <w:b/>
        </w:rPr>
      </w:pPr>
      <w:r>
        <w:rPr>
          <w:b/>
        </w:rPr>
        <w:t>Proposed Methods</w:t>
      </w:r>
    </w:p>
    <w:p w:rsidR="00227EF0" w:rsidP="008B6759" w:rsidRDefault="003E6F9F" w14:paraId="0000000D" w14:textId="28DE8781">
      <w:pPr>
        <w:widowControl w:val="0"/>
        <w:spacing w:line="240" w:lineRule="auto"/>
        <w:ind w:firstLine="360"/>
      </w:pPr>
      <w:r>
        <w:rPr>
          <w:b/>
        </w:rPr>
        <w:t>Participants</w:t>
      </w:r>
      <w:r w:rsidR="004E67A2">
        <w:rPr>
          <w:b/>
        </w:rPr>
        <w:t xml:space="preserve"> </w:t>
      </w:r>
      <w:r>
        <w:t xml:space="preserve">I am proposing to conduct </w:t>
      </w:r>
      <w:r w:rsidRPr="00D0361F">
        <w:rPr>
          <w:strike/>
        </w:rPr>
        <w:t xml:space="preserve">a </w:t>
      </w:r>
      <w:commentRangeStart w:id="33"/>
      <w:del w:author="Gracie Kelly" w:date="2023-07-14T15:06:00Z" w:id="34">
        <w:r w:rsidRPr="00D0361F" w:rsidDel="00343CAF">
          <w:rPr>
            <w:strike/>
          </w:rPr>
          <w:delText>secondary</w:delText>
        </w:r>
        <w:r w:rsidDel="00343CAF">
          <w:delText xml:space="preserve"> </w:delText>
        </w:r>
        <w:commentRangeEnd w:id="33"/>
        <w:r w:rsidDel="00343CAF" w:rsidR="00E30570">
          <w:rPr>
            <w:rStyle w:val="CommentReference"/>
          </w:rPr>
          <w:commentReference w:id="33"/>
        </w:r>
      </w:del>
      <w:r>
        <w:t>data analysis of a SONA study that my mentor, Dr. Tonge, and I conducted over Fall 2022. I am also proposing to collect additional data from the SONA subject pool in S</w:t>
      </w:r>
      <w:r w:rsidR="001E6D61">
        <w:t>ummer</w:t>
      </w:r>
      <w:r>
        <w:t xml:space="preserve"> 2023 and Fall 2023, as well as community data from Prolific in Summer 2023. In Fall 2022, we collected data from 144 students, although some measures included in my proposed project were not included in this sample (detailed below). </w:t>
      </w:r>
      <w:r w:rsidR="001E6D61">
        <w:t xml:space="preserve">Summer </w:t>
      </w:r>
      <w:r>
        <w:t xml:space="preserve">data collection is ongoing (with all proposed measures included), and we anticipate </w:t>
      </w:r>
      <w:r w:rsidR="0038675F">
        <w:t xml:space="preserve">collecting data from </w:t>
      </w:r>
      <w:r>
        <w:t>at least 150 more students in our SONA sample</w:t>
      </w:r>
      <w:r w:rsidR="0038675F">
        <w:t xml:space="preserve"> over </w:t>
      </w:r>
      <w:r w:rsidR="001E6D61">
        <w:t xml:space="preserve">Summer </w:t>
      </w:r>
      <w:r>
        <w:t xml:space="preserve">and Fall 2023. We anticipate enrolling XX participants from Prolific. </w:t>
      </w:r>
      <w:r w:rsidR="00FC4C16">
        <w:t xml:space="preserve">Prolific allows researchers to selectively sample based on responses to demographic </w:t>
      </w:r>
      <w:r w:rsidR="0038675F">
        <w:t xml:space="preserve">and general background </w:t>
      </w:r>
      <w:r w:rsidR="00FC4C16">
        <w:t xml:space="preserve">questionnaires. </w:t>
      </w:r>
      <w:r>
        <w:t xml:space="preserve">Because a primary variable of interest in this study is self-stigma of mental illness, </w:t>
      </w:r>
      <w:r w:rsidR="0038675F">
        <w:t xml:space="preserve">we will recruit </w:t>
      </w:r>
      <w:r>
        <w:t xml:space="preserve">only participants with a </w:t>
      </w:r>
      <w:ins w:author="Natasha Tonge" w:date="2023-06-26T11:11:00Z" w:id="35">
        <w:r w:rsidR="00996569">
          <w:t xml:space="preserve">self-reported </w:t>
        </w:r>
      </w:ins>
      <w:r>
        <w:t>diagnosed mental health condition</w:t>
      </w:r>
      <w:r w:rsidR="00FC4C16">
        <w:t xml:space="preserve"> as indicated on their Prolific </w:t>
      </w:r>
      <w:r w:rsidR="00B64A4C">
        <w:t>demographic</w:t>
      </w:r>
      <w:r w:rsidR="00FC4C16">
        <w:t xml:space="preserve"> questionnaire</w:t>
      </w:r>
      <w:r>
        <w:t>.</w:t>
      </w:r>
      <w:r w:rsidR="00FC4C16">
        <w:t xml:space="preserve"> </w:t>
      </w:r>
    </w:p>
    <w:p w:rsidRPr="001E6D61" w:rsidR="001E6D61" w:rsidP="008B6759" w:rsidRDefault="001E6D61" w14:paraId="4B48FB1A" w14:textId="1F9C990B">
      <w:pPr>
        <w:widowControl w:val="0"/>
        <w:spacing w:line="240" w:lineRule="auto"/>
        <w:ind w:firstLine="360"/>
      </w:pPr>
      <w:r>
        <w:rPr>
          <w:b/>
        </w:rPr>
        <w:t xml:space="preserve">Procedures. </w:t>
      </w:r>
      <w:r w:rsidRPr="00FC4C16">
        <w:rPr>
          <w:bCs/>
        </w:rPr>
        <w:t>Partic</w:t>
      </w:r>
      <w:r>
        <w:rPr>
          <w:bCs/>
        </w:rPr>
        <w:t xml:space="preserve">ipants will </w:t>
      </w:r>
      <w:r w:rsidR="00FC4C16">
        <w:rPr>
          <w:bCs/>
        </w:rPr>
        <w:t xml:space="preserve">locate the study Qualtrics link through the SONA systems website or through the Prolific website. They will be directed to complete an online consent form and confirm that they are 18 years of age or older. After consenting, they will then be directed to complete brief demographics measures and then all other study measures. Finally, they will view a debriefing form explaining key goals of the </w:t>
      </w:r>
      <w:proofErr w:type="gramStart"/>
      <w:r w:rsidR="00FC4C16">
        <w:rPr>
          <w:bCs/>
        </w:rPr>
        <w:t>survey, and</w:t>
      </w:r>
      <w:proofErr w:type="gramEnd"/>
      <w:r w:rsidR="00FC4C16">
        <w:rPr>
          <w:bCs/>
        </w:rPr>
        <w:t xml:space="preserve"> will be automatically granted either course credit through SONA systems or monetary compensation through Prolific.</w:t>
      </w:r>
    </w:p>
    <w:p w:rsidR="0038675F" w:rsidP="008B6759" w:rsidRDefault="003E6F9F" w14:paraId="29EF13DE" w14:textId="7883934C">
      <w:pPr>
        <w:widowControl w:val="0"/>
        <w:spacing w:line="240" w:lineRule="auto"/>
        <w:ind w:firstLine="360"/>
      </w:pPr>
      <w:r>
        <w:rPr>
          <w:b/>
        </w:rPr>
        <w:t xml:space="preserve">Measures. </w:t>
      </w:r>
      <w:r>
        <w:t xml:space="preserve">I will assess self-efficacy through </w:t>
      </w:r>
      <w:r w:rsidR="00120C7D">
        <w:t xml:space="preserve">a </w:t>
      </w:r>
      <w:r>
        <w:t>subscale o</w:t>
      </w:r>
      <w:r w:rsidR="00120C7D">
        <w:t>f</w:t>
      </w:r>
      <w:r>
        <w:t xml:space="preserve"> the International Personality Item Pool (IPIP; Ehrhart et al., 2008), shame proneness through the Test of Self Conscious Affect-3 (TOSCA-3; Tangney et al., 2000), self-stigma of mental illness through the Internalized Stigma of Mental Illness scale (ISMI; </w:t>
      </w:r>
      <w:proofErr w:type="spellStart"/>
      <w:r>
        <w:t>Ritsher</w:t>
      </w:r>
      <w:proofErr w:type="spellEnd"/>
      <w:r>
        <w:t xml:space="preserve"> et al., 2003</w:t>
      </w:r>
      <w:commentRangeStart w:id="36"/>
      <w:r>
        <w:t>)</w:t>
      </w:r>
      <w:r w:rsidR="0038675F">
        <w:t>, and</w:t>
      </w:r>
      <w:r w:rsidR="00B64A4C">
        <w:t xml:space="preserve"> </w:t>
      </w:r>
      <w:del w:author="Gracie Kelly" w:date="2023-07-14T15:06:00Z" w:id="37">
        <w:r w:rsidDel="00274C61" w:rsidR="00B64A4C">
          <w:delText xml:space="preserve">self-disclosure </w:delText>
        </w:r>
      </w:del>
      <w:ins w:author="Gracie Kelly" w:date="2023-07-14T15:06:00Z" w:id="38">
        <w:r w:rsidR="00274C61">
          <w:t xml:space="preserve">help seeking </w:t>
        </w:r>
      </w:ins>
      <w:r w:rsidR="00B64A4C">
        <w:t xml:space="preserve">through the General Help Seeking Questionnaire (GHSQ; Wilson et al., 2006). </w:t>
      </w:r>
      <w:commentRangeEnd w:id="36"/>
      <w:r w:rsidR="00C713D8">
        <w:rPr>
          <w:rStyle w:val="CommentReference"/>
        </w:rPr>
        <w:commentReference w:id="36"/>
      </w:r>
      <w:r>
        <w:t>An exploratory factor analysis of GHSQ data collected in the Fall 2022 semester revealed three factors of help-seeking targets: formal targets (</w:t>
      </w:r>
      <w:r w:rsidR="004E2322">
        <w:t>i</w:t>
      </w:r>
      <w:r w:rsidR="00B64A4C">
        <w:t>.</w:t>
      </w:r>
      <w:r w:rsidR="004E2322">
        <w:t>e</w:t>
      </w:r>
      <w:r w:rsidR="00B64A4C">
        <w:t>.</w:t>
      </w:r>
      <w:r>
        <w:t xml:space="preserve">, doctor, therapist), family members, and friends/intimate partners. </w:t>
      </w:r>
      <w:r w:rsidR="006808F2">
        <w:t>Pending validation of this factor structure in the new data</w:t>
      </w:r>
      <w:r>
        <w:t xml:space="preserve">, I will assess separate help-seeking pathways for each of these factors. </w:t>
      </w:r>
      <w:proofErr w:type="gramStart"/>
      <w:r w:rsidR="00B64A4C">
        <w:t xml:space="preserve">All </w:t>
      </w:r>
      <w:r w:rsidR="0038675F">
        <w:t>of</w:t>
      </w:r>
      <w:proofErr w:type="gramEnd"/>
      <w:r w:rsidR="0038675F">
        <w:t xml:space="preserve"> these </w:t>
      </w:r>
      <w:r w:rsidR="00B64A4C">
        <w:t>measures were included in Fall 2022 data collection</w:t>
      </w:r>
      <w:r w:rsidR="0038675F">
        <w:t xml:space="preserve"> and will be included in the second Sona System data collection and the Prolific data collection</w:t>
      </w:r>
      <w:r w:rsidR="00B64A4C">
        <w:t xml:space="preserve">. </w:t>
      </w:r>
    </w:p>
    <w:p w:rsidR="00227EF0" w:rsidP="008B6759" w:rsidRDefault="0038675F" w14:paraId="0000000F" w14:textId="1AD005EC">
      <w:pPr>
        <w:widowControl w:val="0"/>
        <w:spacing w:line="240" w:lineRule="auto"/>
        <w:ind w:firstLine="360"/>
      </w:pPr>
      <w:r>
        <w:t>T</w:t>
      </w:r>
      <w:r w:rsidR="00B64A4C">
        <w:t xml:space="preserve">he measurement of trust is more complicated. </w:t>
      </w:r>
      <w:r>
        <w:t xml:space="preserve">The </w:t>
      </w:r>
      <w:r w:rsidR="00B64A4C">
        <w:t>Fall 2022 data collection included measures of general trust through the IPIP and provider-specific trust through the Trust/Respect Scale (TRS; Crits-</w:t>
      </w:r>
      <w:proofErr w:type="spellStart"/>
      <w:r w:rsidR="00B64A4C">
        <w:t>Cristoph</w:t>
      </w:r>
      <w:proofErr w:type="spellEnd"/>
      <w:r w:rsidR="00B64A4C">
        <w:t xml:space="preserve"> et al., 2019)</w:t>
      </w:r>
      <w:r>
        <w:t xml:space="preserve">. </w:t>
      </w:r>
      <w:r w:rsidR="006808F2">
        <w:t xml:space="preserve">Because my hypotheses involve trust relative to each type of disclosure target, </w:t>
      </w:r>
      <w:r w:rsidR="00B64A4C">
        <w:t xml:space="preserve">, I will adapt the six trust items from the IPIP for each </w:t>
      </w:r>
      <w:r w:rsidR="006808F2">
        <w:t xml:space="preserve">of the three </w:t>
      </w:r>
      <w:r w:rsidR="00B64A4C">
        <w:t>subgroup</w:t>
      </w:r>
      <w:r w:rsidR="006808F2">
        <w:t>s in my follow-up data collections</w:t>
      </w:r>
      <w:r>
        <w:t xml:space="preserve">, resulting in </w:t>
      </w:r>
      <w:r w:rsidR="00634555">
        <w:t>three near-identical trust scales, with only the target of trust altered appropriately for each scale (e.g. “trust my doctor/therapist,” “suspect hidden motives in my friend/intimate partner,” “trust what my family member says,” etc.).</w:t>
      </w:r>
      <w:r w:rsidR="006808F2">
        <w:t xml:space="preserve"> I will use the Trust/Respect Scale (TRS; Crits-Christoph et al., 2019) as a measure of the convergent validity of the adapted IPIP items as indicators of specific trust in doctors/therapists. </w:t>
      </w:r>
      <w:r w:rsidR="003E6F9F">
        <w:t xml:space="preserve">I will </w:t>
      </w:r>
      <w:r>
        <w:t xml:space="preserve">also </w:t>
      </w:r>
      <w:r w:rsidR="003E6F9F">
        <w:t xml:space="preserve">include the Relationship Assessment Scale (RAS; Hendrick, 1988) adapted </w:t>
      </w:r>
      <w:r w:rsidR="00634555">
        <w:t xml:space="preserve">separately </w:t>
      </w:r>
      <w:r w:rsidR="003E6F9F">
        <w:t xml:space="preserve">for friends/intimate partners and family members to </w:t>
      </w:r>
      <w:r w:rsidR="006808F2">
        <w:t xml:space="preserve">evaluate convergent validity of </w:t>
      </w:r>
      <w:r w:rsidR="003E6F9F">
        <w:t>the adapted IPIP items as indicators of specific trust in friends/intimate partners and family members. Participants will be instructed to keep the same friend/intimate partner, family member, or doctor/therapist in mind when completing scales referencing the same person (</w:t>
      </w:r>
      <w:proofErr w:type="gramStart"/>
      <w:r w:rsidR="003E6F9F">
        <w:t>e</w:t>
      </w:r>
      <w:r w:rsidR="00634555">
        <w:t>.</w:t>
      </w:r>
      <w:r w:rsidR="003E6F9F">
        <w:t>g</w:t>
      </w:r>
      <w:r w:rsidR="00634555">
        <w:t>.</w:t>
      </w:r>
      <w:proofErr w:type="gramEnd"/>
      <w:r w:rsidR="003E6F9F">
        <w:t xml:space="preserve"> IPIP trust items regarding family members and RAS regarding family members). </w:t>
      </w:r>
    </w:p>
    <w:p w:rsidR="00227EF0" w:rsidP="008B6759" w:rsidRDefault="003E6F9F" w14:paraId="00000010" w14:textId="19EB318D">
      <w:pPr>
        <w:widowControl w:val="0"/>
        <w:spacing w:line="240" w:lineRule="auto"/>
        <w:ind w:firstLine="360"/>
      </w:pPr>
      <w:r>
        <w:rPr>
          <w:b/>
        </w:rPr>
        <w:t>Proposed Analysis.</w:t>
      </w:r>
      <w:r>
        <w:t xml:space="preserve"> I will use R to conduct statistical analyses for this project. I plan to use path analysis to assess the fit of the hypothesized model.</w:t>
      </w:r>
      <w:r w:rsidR="008B6759">
        <w:t xml:space="preserve"> I will first evaluate the model without the trust moderator, examining significance of direct and indirect effects of self-stigma, shame proneness, and self-efficacy on disclosure, and evaluating overall model fit. I will then add trust and the trust*shame interaction terms into the model to assess potential moderation of trust in the relationship between shame and disclosure. </w:t>
      </w:r>
    </w:p>
    <w:p w:rsidR="00227EF0" w:rsidP="008B6759" w:rsidRDefault="003E6F9F" w14:paraId="00000017" w14:textId="397FEDD3">
      <w:pPr>
        <w:widowControl w:val="0"/>
        <w:spacing w:line="240" w:lineRule="auto"/>
        <w:ind w:firstLine="360"/>
      </w:pPr>
      <w:r>
        <w:rPr>
          <w:b/>
        </w:rPr>
        <w:t xml:space="preserve">Limitations and Contingency Plans. </w:t>
      </w:r>
      <w:r>
        <w:t xml:space="preserve">In our pilot data collection, we found relatively low levels of variability of self-stigma, likely </w:t>
      </w:r>
      <w:proofErr w:type="gramStart"/>
      <w:r>
        <w:t>due to the fact that</w:t>
      </w:r>
      <w:proofErr w:type="gramEnd"/>
      <w:r>
        <w:t xml:space="preserve"> we utilized a nonclinical undergraduate sample. </w:t>
      </w:r>
      <w:proofErr w:type="gramStart"/>
      <w:r>
        <w:t>In order to</w:t>
      </w:r>
      <w:proofErr w:type="gramEnd"/>
      <w:r>
        <w:t xml:space="preserve"> increase the variability of psychological distress and self-stigma in our sample, we plan to recruit only participants with diagnosed mental health conditions in our Prolific sample. However, it remains possible that we lack the variability needed in self-stigma to carry out our planned analyses. Should this happen, I will focus on self-efficacy and shame-proneness as proxy variables for self-stigma. This study is cross-sectional and therefore we will not be able to conclude true mediation.</w:t>
      </w:r>
    </w:p>
    <w:p w:rsidR="00227EF0" w:rsidRDefault="00227EF0" w14:paraId="0000001A" w14:textId="77777777">
      <w:pPr>
        <w:spacing w:before="240" w:after="240"/>
      </w:pPr>
    </w:p>
    <w:p w:rsidR="00227EF0" w:rsidRDefault="00227EF0" w14:paraId="0000001B" w14:textId="7A136881">
      <w:pPr>
        <w:spacing w:before="240" w:after="240"/>
      </w:pPr>
    </w:p>
    <w:p w:rsidR="00DD26BD" w:rsidRDefault="00DD26BD" w14:paraId="559D2528" w14:textId="0AC5027F">
      <w:pPr>
        <w:spacing w:before="240" w:after="240"/>
      </w:pPr>
    </w:p>
    <w:p w:rsidR="00DD26BD" w:rsidRDefault="00DD26BD" w14:paraId="42FD82A6" w14:textId="082DCEE9">
      <w:pPr>
        <w:spacing w:before="240" w:after="240"/>
      </w:pPr>
    </w:p>
    <w:p w:rsidR="00DD26BD" w:rsidRDefault="00DD26BD" w14:paraId="606764FC" w14:textId="07F4E3AB">
      <w:pPr>
        <w:spacing w:before="240" w:after="240"/>
      </w:pPr>
    </w:p>
    <w:p w:rsidR="00DD26BD" w:rsidRDefault="00DD26BD" w14:paraId="58CED7EF" w14:textId="7F4C3025">
      <w:pPr>
        <w:spacing w:before="240" w:after="240"/>
      </w:pPr>
    </w:p>
    <w:p w:rsidR="00DD26BD" w:rsidRDefault="00DD26BD" w14:paraId="28E0084F" w14:textId="00D582F6">
      <w:pPr>
        <w:spacing w:before="240" w:after="240"/>
      </w:pPr>
    </w:p>
    <w:p w:rsidR="00DD26BD" w:rsidRDefault="00DD26BD" w14:paraId="0422A756" w14:textId="5E94E794">
      <w:pPr>
        <w:spacing w:before="240" w:after="240"/>
      </w:pPr>
    </w:p>
    <w:p w:rsidR="00DD26BD" w:rsidRDefault="00DD26BD" w14:paraId="1184F575" w14:textId="77777777">
      <w:pPr>
        <w:spacing w:before="240" w:after="240"/>
      </w:pPr>
    </w:p>
    <w:p w:rsidR="00227EF0" w:rsidRDefault="003E6F9F" w14:paraId="0000001C" w14:textId="77777777">
      <w:pPr>
        <w:spacing w:before="240" w:after="240" w:line="480" w:lineRule="auto"/>
        <w:jc w:val="center"/>
        <w:rPr>
          <w:b/>
        </w:rPr>
      </w:pPr>
      <w:r>
        <w:t xml:space="preserve"> </w:t>
      </w:r>
      <w:r>
        <w:rPr>
          <w:b/>
        </w:rPr>
        <w:t>References</w:t>
      </w:r>
    </w:p>
    <w:p w:rsidR="00227EF0" w:rsidRDefault="003E6F9F" w14:paraId="0000001D" w14:textId="77777777">
      <w:pPr>
        <w:widowControl w:val="0"/>
        <w:pBdr>
          <w:top w:val="nil"/>
          <w:left w:val="nil"/>
          <w:bottom w:val="nil"/>
          <w:right w:val="nil"/>
          <w:between w:val="nil"/>
        </w:pBdr>
        <w:spacing w:line="480" w:lineRule="auto"/>
        <w:ind w:left="720" w:hanging="720"/>
      </w:pPr>
      <w:r>
        <w:t xml:space="preserve">Ayalon, L., &amp; Young, M. A. (2005). Racial Group Differences in Help-Seeking Behaviors. </w:t>
      </w:r>
      <w:r>
        <w:rPr>
          <w:i/>
        </w:rPr>
        <w:t>The Journal of Social Psychology</w:t>
      </w:r>
      <w:r>
        <w:t xml:space="preserve">, </w:t>
      </w:r>
      <w:r>
        <w:rPr>
          <w:i/>
        </w:rPr>
        <w:t>145</w:t>
      </w:r>
      <w:r>
        <w:t>(4), 391–404. https://doi.org/10.3200/SOCP.145.4.391-404</w:t>
      </w:r>
    </w:p>
    <w:p w:rsidR="00227EF0" w:rsidRDefault="003E6F9F" w14:paraId="0000001E" w14:textId="77777777">
      <w:pPr>
        <w:widowControl w:val="0"/>
        <w:pBdr>
          <w:top w:val="nil"/>
          <w:left w:val="nil"/>
          <w:bottom w:val="nil"/>
          <w:right w:val="nil"/>
          <w:between w:val="nil"/>
        </w:pBdr>
        <w:spacing w:line="480" w:lineRule="auto"/>
        <w:ind w:left="720" w:hanging="720"/>
      </w:pPr>
      <w:proofErr w:type="spellStart"/>
      <w:r>
        <w:t>Bhui</w:t>
      </w:r>
      <w:proofErr w:type="spellEnd"/>
      <w:r>
        <w:t xml:space="preserve">, K., &amp; </w:t>
      </w:r>
      <w:proofErr w:type="spellStart"/>
      <w:r>
        <w:t>Bhugra</w:t>
      </w:r>
      <w:proofErr w:type="spellEnd"/>
      <w:r>
        <w:t xml:space="preserve">, D. (2002). Mental illness in Black and Asian ethnic minorities: Pathways to care and outcomes. </w:t>
      </w:r>
      <w:r>
        <w:rPr>
          <w:i/>
        </w:rPr>
        <w:t>Advances in Psychiatric Treatment</w:t>
      </w:r>
      <w:r>
        <w:t xml:space="preserve">, </w:t>
      </w:r>
      <w:r>
        <w:rPr>
          <w:i/>
        </w:rPr>
        <w:t>8</w:t>
      </w:r>
      <w:r>
        <w:t>(1), 26–33. https://doi.org/10.1192/apt.8.1.26</w:t>
      </w:r>
    </w:p>
    <w:p w:rsidR="00227EF0" w:rsidRDefault="003E6F9F" w14:paraId="0000001F" w14:textId="77777777">
      <w:pPr>
        <w:widowControl w:val="0"/>
        <w:pBdr>
          <w:top w:val="nil"/>
          <w:left w:val="nil"/>
          <w:bottom w:val="nil"/>
          <w:right w:val="nil"/>
          <w:between w:val="nil"/>
        </w:pBdr>
        <w:spacing w:line="480" w:lineRule="auto"/>
        <w:ind w:left="720" w:hanging="720"/>
      </w:pPr>
      <w:r>
        <w:t xml:space="preserve">Boyd </w:t>
      </w:r>
      <w:proofErr w:type="spellStart"/>
      <w:r>
        <w:t>Ritsher</w:t>
      </w:r>
      <w:proofErr w:type="spellEnd"/>
      <w:r>
        <w:t xml:space="preserve">, J., </w:t>
      </w:r>
      <w:proofErr w:type="spellStart"/>
      <w:r>
        <w:t>Otilingam</w:t>
      </w:r>
      <w:proofErr w:type="spellEnd"/>
      <w:r>
        <w:t xml:space="preserve">, P. G., &amp; </w:t>
      </w:r>
      <w:proofErr w:type="spellStart"/>
      <w:r>
        <w:t>Grajales</w:t>
      </w:r>
      <w:proofErr w:type="spellEnd"/>
      <w:r>
        <w:t xml:space="preserve">, M. (2003). Internalized stigma of mental illness: Psychometric properties of a new measure. </w:t>
      </w:r>
      <w:r>
        <w:rPr>
          <w:i/>
        </w:rPr>
        <w:t>Psychiatry Research</w:t>
      </w:r>
      <w:r>
        <w:t xml:space="preserve">, </w:t>
      </w:r>
      <w:r>
        <w:rPr>
          <w:i/>
        </w:rPr>
        <w:t>121</w:t>
      </w:r>
      <w:r>
        <w:t>(1), 31–49. https://doi.org/10.1016/j.psychres.2003.08.008</w:t>
      </w:r>
    </w:p>
    <w:p w:rsidR="00227EF0" w:rsidRDefault="003E6F9F" w14:paraId="00000020" w14:textId="77777777">
      <w:pPr>
        <w:widowControl w:val="0"/>
        <w:pBdr>
          <w:top w:val="nil"/>
          <w:left w:val="nil"/>
          <w:bottom w:val="nil"/>
          <w:right w:val="nil"/>
          <w:between w:val="nil"/>
        </w:pBdr>
        <w:spacing w:line="480" w:lineRule="auto"/>
        <w:ind w:left="720" w:hanging="720"/>
      </w:pPr>
      <w:r>
        <w:t xml:space="preserve">Budenz, A., Klassen, A., </w:t>
      </w:r>
      <w:proofErr w:type="spellStart"/>
      <w:r>
        <w:t>Purtle</w:t>
      </w:r>
      <w:proofErr w:type="spellEnd"/>
      <w:r>
        <w:t xml:space="preserve">, J., Yom-Tov, E., Yudell, M., &amp; Massey, P. (2022). “If I was to post something, it would be too vulnerable:” University students and mental health disclosures on </w:t>
      </w:r>
      <w:proofErr w:type="spellStart"/>
      <w:r>
        <w:t>instagram</w:t>
      </w:r>
      <w:proofErr w:type="spellEnd"/>
      <w:r>
        <w:t xml:space="preserve">. </w:t>
      </w:r>
      <w:r>
        <w:rPr>
          <w:i/>
        </w:rPr>
        <w:t>Journal of American College Health</w:t>
      </w:r>
      <w:r>
        <w:t xml:space="preserve">, </w:t>
      </w:r>
      <w:r>
        <w:rPr>
          <w:i/>
        </w:rPr>
        <w:t>70</w:t>
      </w:r>
      <w:r>
        <w:t>(2), 615–624. https://doi.org/10.1080/07448481.2020.1759608</w:t>
      </w:r>
    </w:p>
    <w:p w:rsidR="00227EF0" w:rsidRDefault="003E6F9F" w14:paraId="00000021" w14:textId="77777777">
      <w:pPr>
        <w:widowControl w:val="0"/>
        <w:pBdr>
          <w:top w:val="nil"/>
          <w:left w:val="nil"/>
          <w:bottom w:val="nil"/>
          <w:right w:val="nil"/>
          <w:between w:val="nil"/>
        </w:pBdr>
        <w:spacing w:line="480" w:lineRule="auto"/>
        <w:ind w:left="720" w:hanging="720"/>
      </w:pPr>
      <w:r>
        <w:t xml:space="preserve">Corrigan, P. W., </w:t>
      </w:r>
      <w:proofErr w:type="spellStart"/>
      <w:r>
        <w:t>Bink</w:t>
      </w:r>
      <w:proofErr w:type="spellEnd"/>
      <w:r>
        <w:t xml:space="preserve">, A. B., Schmidt, A., Jones, N., &amp; </w:t>
      </w:r>
      <w:proofErr w:type="spellStart"/>
      <w:r>
        <w:t>Rüsch</w:t>
      </w:r>
      <w:proofErr w:type="spellEnd"/>
      <w:r>
        <w:t xml:space="preserve">, N. (2016). What is the impact of self-stigma? Loss of self-respect and the “why try” effect. </w:t>
      </w:r>
      <w:r>
        <w:rPr>
          <w:i/>
        </w:rPr>
        <w:t>Journal of Mental Health</w:t>
      </w:r>
      <w:r>
        <w:t xml:space="preserve">, </w:t>
      </w:r>
      <w:r>
        <w:rPr>
          <w:i/>
        </w:rPr>
        <w:t>25</w:t>
      </w:r>
      <w:r>
        <w:t>(1), 10–15. https://doi.org/10.3109/09638237.2015.1021902</w:t>
      </w:r>
    </w:p>
    <w:p w:rsidR="00227EF0" w:rsidRDefault="003E6F9F" w14:paraId="00000022" w14:textId="77777777">
      <w:pPr>
        <w:widowControl w:val="0"/>
        <w:pBdr>
          <w:top w:val="nil"/>
          <w:left w:val="nil"/>
          <w:bottom w:val="nil"/>
          <w:right w:val="nil"/>
          <w:between w:val="nil"/>
        </w:pBdr>
        <w:spacing w:line="480" w:lineRule="auto"/>
        <w:ind w:left="720" w:hanging="720"/>
      </w:pPr>
      <w:r>
        <w:t xml:space="preserve">Corrigan, P. W., Watson, A. C., &amp; Barr, L. (2006). The Self–Stigma of Mental Illness: Implications for Self–Esteem and Self–Efficacy. </w:t>
      </w:r>
      <w:r>
        <w:rPr>
          <w:i/>
        </w:rPr>
        <w:t>Journal of Social and Clinical Psychology</w:t>
      </w:r>
      <w:r>
        <w:t xml:space="preserve">, </w:t>
      </w:r>
      <w:r>
        <w:rPr>
          <w:i/>
        </w:rPr>
        <w:t>25</w:t>
      </w:r>
      <w:r>
        <w:t>(8), 875–884. https://doi.org/10.1521/jscp.2006.25.8.875</w:t>
      </w:r>
    </w:p>
    <w:p w:rsidR="00227EF0" w:rsidRDefault="003E6F9F" w14:paraId="00000023" w14:textId="77777777">
      <w:pPr>
        <w:widowControl w:val="0"/>
        <w:pBdr>
          <w:top w:val="nil"/>
          <w:left w:val="nil"/>
          <w:bottom w:val="nil"/>
          <w:right w:val="nil"/>
          <w:between w:val="nil"/>
        </w:pBdr>
        <w:spacing w:line="480" w:lineRule="auto"/>
        <w:ind w:left="720" w:hanging="720"/>
      </w:pPr>
      <w:r>
        <w:rPr>
          <w:i/>
        </w:rPr>
        <w:t>COVID-19 Mental Health Information and Resources | National Institutes of Health</w:t>
      </w:r>
      <w:r>
        <w:t xml:space="preserve">. (n.d.). NIH COVID-19 Research. Retrieved April 22, 2023, from </w:t>
      </w:r>
      <w:proofErr w:type="gramStart"/>
      <w:r>
        <w:t>https://covid19.nih.gov/covid-19-topics/mental-health</w:t>
      </w:r>
      <w:proofErr w:type="gramEnd"/>
    </w:p>
    <w:p w:rsidR="00227EF0" w:rsidRDefault="003E6F9F" w14:paraId="00000024" w14:textId="77777777">
      <w:pPr>
        <w:widowControl w:val="0"/>
        <w:pBdr>
          <w:top w:val="nil"/>
          <w:left w:val="nil"/>
          <w:bottom w:val="nil"/>
          <w:right w:val="nil"/>
          <w:between w:val="nil"/>
        </w:pBdr>
        <w:spacing w:line="480" w:lineRule="auto"/>
        <w:ind w:left="720" w:hanging="720"/>
      </w:pPr>
      <w:r>
        <w:t xml:space="preserve">Crits-Christoph, P., Rieger, A., Gaines, A., &amp; Gibbons, M. B. C. (2019). Trust and respect in the patient-clinician relationship: Preliminary development of a new scale. </w:t>
      </w:r>
      <w:r>
        <w:rPr>
          <w:i/>
        </w:rPr>
        <w:t>BMC Psychology</w:t>
      </w:r>
      <w:r>
        <w:t xml:space="preserve">, </w:t>
      </w:r>
      <w:r>
        <w:rPr>
          <w:i/>
        </w:rPr>
        <w:t>7</w:t>
      </w:r>
      <w:r>
        <w:t>(1), 91. https://doi.org/10.1186/s40359-019-0347-3</w:t>
      </w:r>
    </w:p>
    <w:p w:rsidR="00227EF0" w:rsidRDefault="003E6F9F" w14:paraId="00000025" w14:textId="77777777">
      <w:pPr>
        <w:widowControl w:val="0"/>
        <w:pBdr>
          <w:top w:val="nil"/>
          <w:left w:val="nil"/>
          <w:bottom w:val="nil"/>
          <w:right w:val="nil"/>
          <w:between w:val="nil"/>
        </w:pBdr>
        <w:spacing w:line="480" w:lineRule="auto"/>
        <w:ind w:left="720" w:hanging="720"/>
      </w:pPr>
      <w:r>
        <w:t xml:space="preserve">DeLong, L. B., &amp; Kahn, J. H. (2014). Shameful secrets and shame-prone dispositions: How outcome expectations mediate the relation between shame and disclosure. </w:t>
      </w:r>
      <w:r>
        <w:rPr>
          <w:i/>
        </w:rPr>
        <w:t>Counselling Psychology Quarterly</w:t>
      </w:r>
      <w:r>
        <w:t xml:space="preserve">, </w:t>
      </w:r>
      <w:r>
        <w:rPr>
          <w:i/>
        </w:rPr>
        <w:t>27</w:t>
      </w:r>
      <w:r>
        <w:t>(3), 290–307. https://doi.org/10.1080/09515070.2014.908272</w:t>
      </w:r>
    </w:p>
    <w:p w:rsidR="00227EF0" w:rsidRDefault="003E6F9F" w14:paraId="00000026" w14:textId="77777777">
      <w:pPr>
        <w:widowControl w:val="0"/>
        <w:pBdr>
          <w:top w:val="nil"/>
          <w:left w:val="nil"/>
          <w:bottom w:val="nil"/>
          <w:right w:val="nil"/>
          <w:between w:val="nil"/>
        </w:pBdr>
        <w:spacing w:line="480" w:lineRule="auto"/>
        <w:ind w:left="720" w:hanging="720"/>
      </w:pPr>
      <w:r>
        <w:t xml:space="preserve">Downs, </w:t>
      </w:r>
      <w:proofErr w:type="spellStart"/>
      <w:r>
        <w:t>MarilynF</w:t>
      </w:r>
      <w:proofErr w:type="spellEnd"/>
      <w:r>
        <w:t xml:space="preserve">., &amp; Eisenberg, D. (2012). Help Seeking and Treatment Use Among Suicidal College Students. </w:t>
      </w:r>
      <w:r>
        <w:rPr>
          <w:i/>
        </w:rPr>
        <w:t>Journal of American College Health</w:t>
      </w:r>
      <w:r>
        <w:t xml:space="preserve">, </w:t>
      </w:r>
      <w:r>
        <w:rPr>
          <w:i/>
        </w:rPr>
        <w:t>60</w:t>
      </w:r>
      <w:r>
        <w:t>(2), 104–114. https://doi.org/10.1080/07448481.2011.619611</w:t>
      </w:r>
    </w:p>
    <w:p w:rsidR="00227EF0" w:rsidRDefault="003E6F9F" w14:paraId="00000027" w14:textId="77777777">
      <w:pPr>
        <w:widowControl w:val="0"/>
        <w:pBdr>
          <w:top w:val="nil"/>
          <w:left w:val="nil"/>
          <w:bottom w:val="nil"/>
          <w:right w:val="nil"/>
          <w:between w:val="nil"/>
        </w:pBdr>
        <w:spacing w:line="480" w:lineRule="auto"/>
        <w:ind w:left="720" w:hanging="720"/>
      </w:pPr>
      <w:r>
        <w:t xml:space="preserve">Dunford, E., &amp; Granger, C. (2017). Maternal Guilt and Shame: Relationship to Postnatal Depression and Attitudes towards Help-Seeking. </w:t>
      </w:r>
      <w:r>
        <w:rPr>
          <w:i/>
        </w:rPr>
        <w:t>Journal of Child &amp; Family Studies</w:t>
      </w:r>
      <w:r>
        <w:t xml:space="preserve">, </w:t>
      </w:r>
      <w:r>
        <w:rPr>
          <w:i/>
        </w:rPr>
        <w:t>26</w:t>
      </w:r>
      <w:r>
        <w:t>(6), 1692–1701. https://doi.org/10.1007/s10826-017-0690-z</w:t>
      </w:r>
    </w:p>
    <w:p w:rsidR="00227EF0" w:rsidRDefault="003E6F9F" w14:paraId="00000028" w14:textId="77777777">
      <w:pPr>
        <w:widowControl w:val="0"/>
        <w:pBdr>
          <w:top w:val="nil"/>
          <w:left w:val="nil"/>
          <w:bottom w:val="nil"/>
          <w:right w:val="nil"/>
          <w:between w:val="nil"/>
        </w:pBdr>
        <w:spacing w:line="480" w:lineRule="auto"/>
        <w:ind w:left="720" w:hanging="720"/>
      </w:pPr>
      <w:r>
        <w:t xml:space="preserve">Ehrhart, K. H., </w:t>
      </w:r>
      <w:proofErr w:type="spellStart"/>
      <w:r>
        <w:t>Roesch</w:t>
      </w:r>
      <w:proofErr w:type="spellEnd"/>
      <w:r>
        <w:t xml:space="preserve">, S. C., Ehrhart, M. G., &amp; Kilian, B. (2008). A test of the factor structure equivalence of the 50-item IPIP Five-factor model measure across gender and ethnic groups. </w:t>
      </w:r>
      <w:r>
        <w:rPr>
          <w:i/>
        </w:rPr>
        <w:t>Journal of Personality Assessment</w:t>
      </w:r>
      <w:r>
        <w:t xml:space="preserve">, </w:t>
      </w:r>
      <w:r>
        <w:rPr>
          <w:i/>
        </w:rPr>
        <w:t>90</w:t>
      </w:r>
      <w:r>
        <w:t>(5), 507–516. https://doi.org/10.1080/00223890802248869</w:t>
      </w:r>
    </w:p>
    <w:p w:rsidR="00227EF0" w:rsidRDefault="003E6F9F" w14:paraId="00000029" w14:textId="77777777">
      <w:pPr>
        <w:widowControl w:val="0"/>
        <w:pBdr>
          <w:top w:val="nil"/>
          <w:left w:val="nil"/>
          <w:bottom w:val="nil"/>
          <w:right w:val="nil"/>
          <w:between w:val="nil"/>
        </w:pBdr>
        <w:spacing w:line="480" w:lineRule="auto"/>
        <w:ind w:left="720" w:hanging="720"/>
      </w:pPr>
      <w:r>
        <w:t xml:space="preserve">Fox, A. B., Smith, B. N., &amp; Vogt, D. (2018). How and when does mental illness stigma impact treatment seeking? Longitudinal examination of relationships between anticipated and internalized stigma, symptom severity, and mental health service use. </w:t>
      </w:r>
      <w:r>
        <w:rPr>
          <w:i/>
        </w:rPr>
        <w:t>Psychiatry Research</w:t>
      </w:r>
      <w:r>
        <w:t xml:space="preserve">, </w:t>
      </w:r>
      <w:r>
        <w:rPr>
          <w:i/>
        </w:rPr>
        <w:t>268</w:t>
      </w:r>
      <w:r>
        <w:t>, 15–20. https://doi.org/10.1016/j.psychres.2018.06.036</w:t>
      </w:r>
    </w:p>
    <w:p w:rsidR="00227EF0" w:rsidRDefault="003E6F9F" w14:paraId="0000002A" w14:textId="77777777">
      <w:pPr>
        <w:widowControl w:val="0"/>
        <w:pBdr>
          <w:top w:val="nil"/>
          <w:left w:val="nil"/>
          <w:bottom w:val="nil"/>
          <w:right w:val="nil"/>
          <w:between w:val="nil"/>
        </w:pBdr>
        <w:spacing w:line="480" w:lineRule="auto"/>
        <w:ind w:left="720" w:hanging="720"/>
      </w:pPr>
      <w:r>
        <w:t>Hasson-</w:t>
      </w:r>
      <w:proofErr w:type="spellStart"/>
      <w:r>
        <w:t>Ohayon</w:t>
      </w:r>
      <w:proofErr w:type="spellEnd"/>
      <w:r>
        <w:t xml:space="preserve">, I., Ehrlich-Ben Or, S., </w:t>
      </w:r>
      <w:proofErr w:type="spellStart"/>
      <w:r>
        <w:t>Vahab</w:t>
      </w:r>
      <w:proofErr w:type="spellEnd"/>
      <w:r>
        <w:t xml:space="preserve">, K., </w:t>
      </w:r>
      <w:proofErr w:type="spellStart"/>
      <w:r>
        <w:t>Amiaz</w:t>
      </w:r>
      <w:proofErr w:type="spellEnd"/>
      <w:r>
        <w:t xml:space="preserve">, R., Weiser, M., &amp; Roe, D. (2012). Insight into mental illness and self-stigma: The mediating role of shame proneness. </w:t>
      </w:r>
      <w:r>
        <w:rPr>
          <w:i/>
        </w:rPr>
        <w:t>Psychiatry Research</w:t>
      </w:r>
      <w:r>
        <w:t xml:space="preserve">, </w:t>
      </w:r>
      <w:r>
        <w:rPr>
          <w:i/>
        </w:rPr>
        <w:t>200</w:t>
      </w:r>
      <w:r>
        <w:t>(2–3), 802–806. https://doi.org/10.1016/j.psychres.2012.07.038</w:t>
      </w:r>
    </w:p>
    <w:p w:rsidR="00227EF0" w:rsidRDefault="003E6F9F" w14:paraId="0000002B" w14:textId="77777777">
      <w:pPr>
        <w:widowControl w:val="0"/>
        <w:pBdr>
          <w:top w:val="nil"/>
          <w:left w:val="nil"/>
          <w:bottom w:val="nil"/>
          <w:right w:val="nil"/>
          <w:between w:val="nil"/>
        </w:pBdr>
        <w:spacing w:line="480" w:lineRule="auto"/>
        <w:ind w:left="720" w:hanging="720"/>
      </w:pPr>
      <w:r>
        <w:t xml:space="preserve">Hendrick, S. S. (1988). A Generic Measure of Relationship Satisfaction. </w:t>
      </w:r>
      <w:r>
        <w:rPr>
          <w:i/>
        </w:rPr>
        <w:t>Journal of Marriage and Family</w:t>
      </w:r>
      <w:r>
        <w:t xml:space="preserve">, </w:t>
      </w:r>
      <w:r>
        <w:rPr>
          <w:i/>
        </w:rPr>
        <w:t>50</w:t>
      </w:r>
      <w:r>
        <w:t>(1), 93–98. https://doi.org/10.2307/352430</w:t>
      </w:r>
    </w:p>
    <w:p w:rsidR="00227EF0" w:rsidRDefault="003E6F9F" w14:paraId="0000002C" w14:textId="77777777">
      <w:pPr>
        <w:widowControl w:val="0"/>
        <w:pBdr>
          <w:top w:val="nil"/>
          <w:left w:val="nil"/>
          <w:bottom w:val="nil"/>
          <w:right w:val="nil"/>
          <w:between w:val="nil"/>
        </w:pBdr>
        <w:spacing w:line="480" w:lineRule="auto"/>
        <w:ind w:left="720" w:hanging="720"/>
      </w:pPr>
      <w:r>
        <w:t xml:space="preserve">Hinson, J. A., &amp; Swanson, J. L. (1993). Willingness to Seek Help as a Function of Self-Disclosure and Problem Severity. </w:t>
      </w:r>
      <w:r>
        <w:rPr>
          <w:i/>
        </w:rPr>
        <w:t>Journal of Counseling &amp; Development</w:t>
      </w:r>
      <w:r>
        <w:t xml:space="preserve">, </w:t>
      </w:r>
      <w:r>
        <w:rPr>
          <w:i/>
        </w:rPr>
        <w:t>71</w:t>
      </w:r>
      <w:r>
        <w:t>(4), 465–470. https://doi.org/10.1002/j.1556-6676.1993.tb02666.x</w:t>
      </w:r>
    </w:p>
    <w:p w:rsidR="00227EF0" w:rsidRDefault="003E6F9F" w14:paraId="0000002D" w14:textId="77777777">
      <w:pPr>
        <w:widowControl w:val="0"/>
        <w:pBdr>
          <w:top w:val="nil"/>
          <w:left w:val="nil"/>
          <w:bottom w:val="nil"/>
          <w:right w:val="nil"/>
          <w:between w:val="nil"/>
        </w:pBdr>
        <w:spacing w:line="480" w:lineRule="auto"/>
        <w:ind w:left="720" w:hanging="720"/>
      </w:pPr>
      <w:r>
        <w:t xml:space="preserve">Hom, M. A., Stanley, I. H., </w:t>
      </w:r>
      <w:proofErr w:type="spellStart"/>
      <w:r>
        <w:t>Podlogar</w:t>
      </w:r>
      <w:proofErr w:type="spellEnd"/>
      <w:r>
        <w:t xml:space="preserve">, M. C., &amp; Joiner, T. E. (2017). “Are You Having Thoughts of Suicide?” Examining Experiences </w:t>
      </w:r>
      <w:proofErr w:type="gramStart"/>
      <w:r>
        <w:t>With</w:t>
      </w:r>
      <w:proofErr w:type="gramEnd"/>
      <w:r>
        <w:t xml:space="preserve"> Disclosing and Denying Suicidal Ideation. </w:t>
      </w:r>
      <w:r>
        <w:rPr>
          <w:i/>
        </w:rPr>
        <w:t>Journal of Clinical Psychology</w:t>
      </w:r>
      <w:r>
        <w:t xml:space="preserve">, </w:t>
      </w:r>
      <w:r>
        <w:rPr>
          <w:i/>
        </w:rPr>
        <w:t>73</w:t>
      </w:r>
      <w:r>
        <w:t>(10), 1382–1392. https://doi.org/10.1002/jclp.22440</w:t>
      </w:r>
    </w:p>
    <w:p w:rsidR="00227EF0" w:rsidRDefault="003E6F9F" w14:paraId="0000002E" w14:textId="77777777">
      <w:pPr>
        <w:widowControl w:val="0"/>
        <w:pBdr>
          <w:top w:val="nil"/>
          <w:left w:val="nil"/>
          <w:bottom w:val="nil"/>
          <w:right w:val="nil"/>
          <w:between w:val="nil"/>
        </w:pBdr>
        <w:spacing w:line="480" w:lineRule="auto"/>
        <w:ind w:left="720" w:hanging="720"/>
      </w:pPr>
      <w:r>
        <w:t xml:space="preserve">Ibrahim, N., Amit, N., Shahar, S., Wee, L.-H., Ismail, R., Khairuddin, R., </w:t>
      </w:r>
      <w:proofErr w:type="spellStart"/>
      <w:r>
        <w:t>Siau</w:t>
      </w:r>
      <w:proofErr w:type="spellEnd"/>
      <w:r>
        <w:t xml:space="preserve">, C. S., &amp; </w:t>
      </w:r>
      <w:proofErr w:type="spellStart"/>
      <w:r>
        <w:t>Safien</w:t>
      </w:r>
      <w:proofErr w:type="spellEnd"/>
      <w:r>
        <w:t xml:space="preserve">, A. M. (2019). Do depression literacy, mental illness beliefs and stigma influence mental health help-seeking attitude? A cross-sectional study of secondary school and university students from B40 households in Malaysia. </w:t>
      </w:r>
      <w:r>
        <w:rPr>
          <w:i/>
        </w:rPr>
        <w:t>BMC Public Health</w:t>
      </w:r>
      <w:r>
        <w:t xml:space="preserve">, </w:t>
      </w:r>
      <w:r>
        <w:rPr>
          <w:i/>
        </w:rPr>
        <w:t>19</w:t>
      </w:r>
      <w:r>
        <w:t>(4), 544. https://doi.org/10.1186/s12889-019-6862-6</w:t>
      </w:r>
    </w:p>
    <w:p w:rsidR="00227EF0" w:rsidRDefault="003E6F9F" w14:paraId="0000002F" w14:textId="77777777">
      <w:pPr>
        <w:widowControl w:val="0"/>
        <w:pBdr>
          <w:top w:val="nil"/>
          <w:left w:val="nil"/>
          <w:bottom w:val="nil"/>
          <w:right w:val="nil"/>
          <w:between w:val="nil"/>
        </w:pBdr>
        <w:spacing w:line="480" w:lineRule="auto"/>
        <w:ind w:left="720" w:hanging="720"/>
      </w:pPr>
      <w:proofErr w:type="spellStart"/>
      <w:r>
        <w:t>Klik</w:t>
      </w:r>
      <w:proofErr w:type="spellEnd"/>
      <w:r>
        <w:t xml:space="preserve">, K. (2015). Risk and Protective Factors of Internalized Mental Illness Stigma. </w:t>
      </w:r>
      <w:r>
        <w:rPr>
          <w:i/>
        </w:rPr>
        <w:t>Electronic Theses and Dissertations</w:t>
      </w:r>
      <w:r>
        <w:t>. https://dc.etsu.edu/etd/2573</w:t>
      </w:r>
    </w:p>
    <w:p w:rsidR="00227EF0" w:rsidRDefault="003E6F9F" w14:paraId="00000030" w14:textId="77777777">
      <w:pPr>
        <w:widowControl w:val="0"/>
        <w:pBdr>
          <w:top w:val="nil"/>
          <w:left w:val="nil"/>
          <w:bottom w:val="nil"/>
          <w:right w:val="nil"/>
          <w:between w:val="nil"/>
        </w:pBdr>
        <w:spacing w:line="480" w:lineRule="auto"/>
        <w:ind w:left="720" w:hanging="720"/>
      </w:pPr>
      <w:proofErr w:type="spellStart"/>
      <w:r>
        <w:t>Lannin</w:t>
      </w:r>
      <w:proofErr w:type="spellEnd"/>
      <w:r>
        <w:t xml:space="preserve">, D. G., Barrowclough, M., &amp; Vogel, D. L. (2020). An examination of help‐seeking preferences via best–worst scaling. </w:t>
      </w:r>
      <w:r>
        <w:rPr>
          <w:i/>
        </w:rPr>
        <w:t>Journal of Clinical Psychology</w:t>
      </w:r>
      <w:r>
        <w:t xml:space="preserve">, </w:t>
      </w:r>
      <w:r>
        <w:rPr>
          <w:i/>
        </w:rPr>
        <w:t>76</w:t>
      </w:r>
      <w:r>
        <w:t>(9), 1677–1695. https://doi.org/10.1002/jclp.22945</w:t>
      </w:r>
    </w:p>
    <w:p w:rsidR="00227EF0" w:rsidRDefault="003E6F9F" w14:paraId="00000031" w14:textId="77777777">
      <w:pPr>
        <w:widowControl w:val="0"/>
        <w:pBdr>
          <w:top w:val="nil"/>
          <w:left w:val="nil"/>
          <w:bottom w:val="nil"/>
          <w:right w:val="nil"/>
          <w:between w:val="nil"/>
        </w:pBdr>
        <w:spacing w:line="480" w:lineRule="auto"/>
        <w:ind w:left="720" w:hanging="720"/>
      </w:pPr>
      <w:r>
        <w:t xml:space="preserve">Lipson, S. K., Zhou, S., Abelson, S., Heinze, J., </w:t>
      </w:r>
      <w:proofErr w:type="spellStart"/>
      <w:r>
        <w:t>Jirsa</w:t>
      </w:r>
      <w:proofErr w:type="spellEnd"/>
      <w:r>
        <w:t xml:space="preserve">, M., </w:t>
      </w:r>
      <w:proofErr w:type="spellStart"/>
      <w:r>
        <w:t>Morigney</w:t>
      </w:r>
      <w:proofErr w:type="spellEnd"/>
      <w:r>
        <w:t xml:space="preserve">, J., Patterson, A., Singh, M., &amp; Eisenberg, D. (2022). Trends in college student mental health and help-seeking by race/ethnicity: Findings from the national healthy minds study, 2013–2021. </w:t>
      </w:r>
      <w:r>
        <w:rPr>
          <w:i/>
        </w:rPr>
        <w:t>Journal of Affective Disorders</w:t>
      </w:r>
      <w:r>
        <w:t xml:space="preserve">, </w:t>
      </w:r>
      <w:r>
        <w:rPr>
          <w:i/>
        </w:rPr>
        <w:t>306</w:t>
      </w:r>
      <w:r>
        <w:t>, 138–147. https://doi.org/10.1016/j.jad.2022.03.038</w:t>
      </w:r>
    </w:p>
    <w:p w:rsidR="00227EF0" w:rsidRDefault="003E6F9F" w14:paraId="00000032" w14:textId="77777777">
      <w:pPr>
        <w:widowControl w:val="0"/>
        <w:pBdr>
          <w:top w:val="nil"/>
          <w:left w:val="nil"/>
          <w:bottom w:val="nil"/>
          <w:right w:val="nil"/>
          <w:between w:val="nil"/>
        </w:pBdr>
        <w:spacing w:line="480" w:lineRule="auto"/>
        <w:ind w:left="720" w:hanging="720"/>
      </w:pPr>
      <w:r>
        <w:t xml:space="preserve">Love, H. A., LeFebvre, L. E., &amp; Pederson, J. R. (2021). Perceptions of romantic partners’ responses to disclosures of suicidality. </w:t>
      </w:r>
      <w:r>
        <w:rPr>
          <w:i/>
        </w:rPr>
        <w:t>Personal Relationships</w:t>
      </w:r>
      <w:r>
        <w:t xml:space="preserve">, </w:t>
      </w:r>
      <w:r>
        <w:rPr>
          <w:i/>
        </w:rPr>
        <w:t>28</w:t>
      </w:r>
      <w:r>
        <w:t>(4), 803–821. https://doi.org/10.1111/pere.12389</w:t>
      </w:r>
    </w:p>
    <w:p w:rsidR="00227EF0" w:rsidRDefault="003E6F9F" w14:paraId="00000033" w14:textId="77777777">
      <w:pPr>
        <w:widowControl w:val="0"/>
        <w:pBdr>
          <w:top w:val="nil"/>
          <w:left w:val="nil"/>
          <w:bottom w:val="nil"/>
          <w:right w:val="nil"/>
          <w:between w:val="nil"/>
        </w:pBdr>
        <w:spacing w:line="480" w:lineRule="auto"/>
        <w:ind w:left="720" w:hanging="720"/>
      </w:pPr>
      <w:r>
        <w:t xml:space="preserve">Mayer, L., Corrigan, P. W., </w:t>
      </w:r>
      <w:proofErr w:type="spellStart"/>
      <w:r>
        <w:t>Eisheuer</w:t>
      </w:r>
      <w:proofErr w:type="spellEnd"/>
      <w:r>
        <w:t xml:space="preserve">, D., </w:t>
      </w:r>
      <w:proofErr w:type="spellStart"/>
      <w:r>
        <w:t>Oexle</w:t>
      </w:r>
      <w:proofErr w:type="spellEnd"/>
      <w:r>
        <w:t xml:space="preserve">, N., &amp; </w:t>
      </w:r>
      <w:proofErr w:type="spellStart"/>
      <w:r>
        <w:t>Rüsch</w:t>
      </w:r>
      <w:proofErr w:type="spellEnd"/>
      <w:r>
        <w:t xml:space="preserve">, N. (2022). Attitudes towards disclosing a mental illness: Impact on quality of life and recovery. </w:t>
      </w:r>
      <w:r>
        <w:rPr>
          <w:i/>
        </w:rPr>
        <w:t>Social Psychiatry &amp; Psychiatric Epidemiology</w:t>
      </w:r>
      <w:r>
        <w:t xml:space="preserve">, </w:t>
      </w:r>
      <w:r>
        <w:rPr>
          <w:i/>
        </w:rPr>
        <w:t>57</w:t>
      </w:r>
      <w:r>
        <w:t>(2), 363–374. https://doi.org/10.1007/s00127-021-02081-1</w:t>
      </w:r>
    </w:p>
    <w:p w:rsidR="00227EF0" w:rsidRDefault="003E6F9F" w14:paraId="00000034" w14:textId="77777777">
      <w:pPr>
        <w:widowControl w:val="0"/>
        <w:pBdr>
          <w:top w:val="nil"/>
          <w:left w:val="nil"/>
          <w:bottom w:val="nil"/>
          <w:right w:val="nil"/>
          <w:between w:val="nil"/>
        </w:pBdr>
        <w:spacing w:line="480" w:lineRule="auto"/>
        <w:ind w:left="720" w:hanging="720"/>
      </w:pPr>
      <w:r>
        <w:rPr>
          <w:i/>
        </w:rPr>
        <w:t xml:space="preserve">Mental Health </w:t>
      </w:r>
      <w:proofErr w:type="gramStart"/>
      <w:r>
        <w:rPr>
          <w:i/>
        </w:rPr>
        <w:t>By</w:t>
      </w:r>
      <w:proofErr w:type="gramEnd"/>
      <w:r>
        <w:rPr>
          <w:i/>
        </w:rPr>
        <w:t xml:space="preserve"> the Numbers | NAMI: National Alliance on Mental Illness</w:t>
      </w:r>
      <w:r>
        <w:t xml:space="preserve">. (n.d.). Retrieved May 1, 2023, from </w:t>
      </w:r>
      <w:proofErr w:type="gramStart"/>
      <w:r>
        <w:t>https://www.nami.org/mhstats</w:t>
      </w:r>
      <w:proofErr w:type="gramEnd"/>
    </w:p>
    <w:p w:rsidR="00227EF0" w:rsidRDefault="003E6F9F" w14:paraId="00000035" w14:textId="77777777">
      <w:pPr>
        <w:widowControl w:val="0"/>
        <w:pBdr>
          <w:top w:val="nil"/>
          <w:left w:val="nil"/>
          <w:bottom w:val="nil"/>
          <w:right w:val="nil"/>
          <w:between w:val="nil"/>
        </w:pBdr>
        <w:spacing w:line="480" w:lineRule="auto"/>
        <w:ind w:left="720" w:hanging="720"/>
      </w:pPr>
      <w:proofErr w:type="spellStart"/>
      <w:r>
        <w:t>Michail</w:t>
      </w:r>
      <w:proofErr w:type="spellEnd"/>
      <w:r>
        <w:t xml:space="preserve">, M., &amp; Birchwood, M. (2013). Social anxiety disorder and shame cognitions in psychosis. </w:t>
      </w:r>
      <w:r>
        <w:rPr>
          <w:i/>
        </w:rPr>
        <w:t>Psychological Medicine</w:t>
      </w:r>
      <w:r>
        <w:t xml:space="preserve">, </w:t>
      </w:r>
      <w:r>
        <w:rPr>
          <w:i/>
        </w:rPr>
        <w:t>43</w:t>
      </w:r>
      <w:r>
        <w:t>(1), 133–142. https://doi.org/10.1017/S0033291712001146</w:t>
      </w:r>
    </w:p>
    <w:p w:rsidR="00227EF0" w:rsidRDefault="003E6F9F" w14:paraId="00000036" w14:textId="77777777">
      <w:pPr>
        <w:widowControl w:val="0"/>
        <w:pBdr>
          <w:top w:val="nil"/>
          <w:left w:val="nil"/>
          <w:bottom w:val="nil"/>
          <w:right w:val="nil"/>
          <w:between w:val="nil"/>
        </w:pBdr>
        <w:spacing w:line="480" w:lineRule="auto"/>
        <w:ind w:left="720" w:hanging="720"/>
      </w:pPr>
      <w:proofErr w:type="spellStart"/>
      <w:r>
        <w:t>Mulfinger</w:t>
      </w:r>
      <w:proofErr w:type="spellEnd"/>
      <w:r>
        <w:t xml:space="preserve">, N., </w:t>
      </w:r>
      <w:proofErr w:type="spellStart"/>
      <w:r>
        <w:t>Rüsch</w:t>
      </w:r>
      <w:proofErr w:type="spellEnd"/>
      <w:r>
        <w:t xml:space="preserve">, N., </w:t>
      </w:r>
      <w:proofErr w:type="spellStart"/>
      <w:r>
        <w:t>Bayha</w:t>
      </w:r>
      <w:proofErr w:type="spellEnd"/>
      <w:r>
        <w:t xml:space="preserve">, P., Müller, S., </w:t>
      </w:r>
      <w:proofErr w:type="spellStart"/>
      <w:r>
        <w:t>Böge</w:t>
      </w:r>
      <w:proofErr w:type="spellEnd"/>
      <w:r>
        <w:t xml:space="preserve">, I., Sakar, V., &amp; Krumm, S. (2019). Secrecy versus disclosure of mental illness among adolescents: II. The perspective of relevant stakeholders. </w:t>
      </w:r>
      <w:r>
        <w:rPr>
          <w:i/>
        </w:rPr>
        <w:t>Journal of Mental Health</w:t>
      </w:r>
      <w:r>
        <w:t xml:space="preserve">, </w:t>
      </w:r>
      <w:r>
        <w:rPr>
          <w:i/>
        </w:rPr>
        <w:t>28</w:t>
      </w:r>
      <w:r>
        <w:t>(3), 304–311. https://doi.org/10.1080/09638237.2018.1487537</w:t>
      </w:r>
    </w:p>
    <w:p w:rsidR="00227EF0" w:rsidRDefault="003E6F9F" w14:paraId="00000037" w14:textId="77777777">
      <w:pPr>
        <w:widowControl w:val="0"/>
        <w:pBdr>
          <w:top w:val="nil"/>
          <w:left w:val="nil"/>
          <w:bottom w:val="nil"/>
          <w:right w:val="nil"/>
          <w:between w:val="nil"/>
        </w:pBdr>
        <w:spacing w:line="480" w:lineRule="auto"/>
        <w:ind w:left="720" w:hanging="720"/>
      </w:pPr>
      <w:r>
        <w:t xml:space="preserve">Pfeiffer, S., &amp; In-Albon, T. (2022). Barriers to Seeking Psychotherapy for Mental Health Problems in Adolescents: A mixed method study. </w:t>
      </w:r>
      <w:r>
        <w:rPr>
          <w:i/>
        </w:rPr>
        <w:t>Journal of Child &amp; Family Studies</w:t>
      </w:r>
      <w:r>
        <w:t xml:space="preserve">, </w:t>
      </w:r>
      <w:r>
        <w:rPr>
          <w:i/>
        </w:rPr>
        <w:t>31</w:t>
      </w:r>
      <w:r>
        <w:t>(9), 2571–2581. https://doi.org/10.1007/s10826-022-02364-4</w:t>
      </w:r>
    </w:p>
    <w:p w:rsidR="00227EF0" w:rsidRDefault="003E6F9F" w14:paraId="00000038" w14:textId="77777777">
      <w:pPr>
        <w:widowControl w:val="0"/>
        <w:pBdr>
          <w:top w:val="nil"/>
          <w:left w:val="nil"/>
          <w:bottom w:val="nil"/>
          <w:right w:val="nil"/>
          <w:between w:val="nil"/>
        </w:pBdr>
        <w:spacing w:line="480" w:lineRule="auto"/>
        <w:ind w:left="720" w:hanging="720"/>
      </w:pPr>
      <w:r>
        <w:t xml:space="preserve">Reynolds, K. A., Mackenzie, C. S., </w:t>
      </w:r>
      <w:proofErr w:type="spellStart"/>
      <w:r>
        <w:t>Medved</w:t>
      </w:r>
      <w:proofErr w:type="spellEnd"/>
      <w:r>
        <w:t xml:space="preserve">, M., </w:t>
      </w:r>
      <w:proofErr w:type="spellStart"/>
      <w:r>
        <w:t>Dudok</w:t>
      </w:r>
      <w:proofErr w:type="spellEnd"/>
      <w:r>
        <w:t xml:space="preserve">, S., &amp; </w:t>
      </w:r>
      <w:proofErr w:type="spellStart"/>
      <w:r>
        <w:t>Koven</w:t>
      </w:r>
      <w:proofErr w:type="spellEnd"/>
      <w:r>
        <w:t xml:space="preserve">, L. (2022). Older adults’ mental health information preferences: A call for more balanced information to empower older adults’ mental health help-seeking. </w:t>
      </w:r>
      <w:r>
        <w:rPr>
          <w:i/>
        </w:rPr>
        <w:t>Ageing &amp; Society</w:t>
      </w:r>
      <w:r>
        <w:t>, 1–30. https://doi.org/10.1017/S0144686X21001896</w:t>
      </w:r>
    </w:p>
    <w:p w:rsidR="00227EF0" w:rsidRDefault="003E6F9F" w14:paraId="00000039" w14:textId="77777777">
      <w:pPr>
        <w:widowControl w:val="0"/>
        <w:pBdr>
          <w:top w:val="nil"/>
          <w:left w:val="nil"/>
          <w:bottom w:val="nil"/>
          <w:right w:val="nil"/>
          <w:between w:val="nil"/>
        </w:pBdr>
        <w:spacing w:line="480" w:lineRule="auto"/>
        <w:ind w:left="720" w:hanging="720"/>
      </w:pPr>
      <w:r>
        <w:t xml:space="preserve">Snowden, L. R. (1998). Racial differences in informal help seeking for mental health problems. </w:t>
      </w:r>
      <w:r>
        <w:rPr>
          <w:i/>
        </w:rPr>
        <w:t>Journal of Community Psychology</w:t>
      </w:r>
      <w:r>
        <w:t xml:space="preserve">, </w:t>
      </w:r>
      <w:r>
        <w:rPr>
          <w:i/>
        </w:rPr>
        <w:t>26</w:t>
      </w:r>
      <w:r>
        <w:t>(5), 429–438. https://doi.org/10.1002/(SICI)1520-6629(199809)26:5&lt;</w:t>
      </w:r>
      <w:proofErr w:type="gramStart"/>
      <w:r>
        <w:t>429::</w:t>
      </w:r>
      <w:proofErr w:type="gramEnd"/>
      <w:r>
        <w:t>AID-JCOP3&gt;3.0.CO;2-M</w:t>
      </w:r>
    </w:p>
    <w:p w:rsidR="00227EF0" w:rsidRDefault="003E6F9F" w14:paraId="0000003A" w14:textId="77777777">
      <w:pPr>
        <w:widowControl w:val="0"/>
        <w:pBdr>
          <w:top w:val="nil"/>
          <w:left w:val="nil"/>
          <w:bottom w:val="nil"/>
          <w:right w:val="nil"/>
          <w:between w:val="nil"/>
        </w:pBdr>
        <w:spacing w:line="480" w:lineRule="auto"/>
        <w:ind w:left="720" w:hanging="720"/>
      </w:pPr>
      <w:proofErr w:type="spellStart"/>
      <w:r>
        <w:t>Swee</w:t>
      </w:r>
      <w:proofErr w:type="spellEnd"/>
      <w:r>
        <w:t xml:space="preserve">, M. B., Hudson, C. C., &amp; Heimberg, R. G. (2021). Examining the relationship between shame and social anxiety disorder: A systematic review. </w:t>
      </w:r>
      <w:r>
        <w:rPr>
          <w:i/>
        </w:rPr>
        <w:t>Clinical Psychology Review</w:t>
      </w:r>
      <w:r>
        <w:t xml:space="preserve">, </w:t>
      </w:r>
      <w:r>
        <w:rPr>
          <w:i/>
        </w:rPr>
        <w:t>90</w:t>
      </w:r>
      <w:r>
        <w:t>, 102088. https://doi.org/10.1016/j.cpr.2021.102088</w:t>
      </w:r>
    </w:p>
    <w:p w:rsidR="00227EF0" w:rsidRDefault="003E6F9F" w14:paraId="0000003B" w14:textId="77777777">
      <w:pPr>
        <w:widowControl w:val="0"/>
        <w:pBdr>
          <w:top w:val="nil"/>
          <w:left w:val="nil"/>
          <w:bottom w:val="nil"/>
          <w:right w:val="nil"/>
          <w:between w:val="nil"/>
        </w:pBdr>
        <w:spacing w:line="480" w:lineRule="auto"/>
        <w:ind w:left="720" w:hanging="720"/>
      </w:pPr>
      <w:r>
        <w:t xml:space="preserve">Tangney, J. P., Dearing, R. L., Wagner, P. E., &amp; </w:t>
      </w:r>
      <w:proofErr w:type="spellStart"/>
      <w:r>
        <w:t>Gramzow</w:t>
      </w:r>
      <w:proofErr w:type="spellEnd"/>
      <w:r>
        <w:t xml:space="preserve">, R. (2000). </w:t>
      </w:r>
      <w:r>
        <w:rPr>
          <w:i/>
        </w:rPr>
        <w:t>Test of Self-Conscious Affect–3</w:t>
      </w:r>
      <w:r>
        <w:t xml:space="preserve"> [Data set]. https://doi.org/10.1037/t06464-000</w:t>
      </w:r>
    </w:p>
    <w:p w:rsidR="00227EF0" w:rsidRDefault="003E6F9F" w14:paraId="0000003C" w14:textId="77777777">
      <w:pPr>
        <w:widowControl w:val="0"/>
        <w:pBdr>
          <w:top w:val="nil"/>
          <w:left w:val="nil"/>
          <w:bottom w:val="nil"/>
          <w:right w:val="nil"/>
          <w:between w:val="nil"/>
        </w:pBdr>
        <w:spacing w:line="480" w:lineRule="auto"/>
        <w:ind w:left="720" w:hanging="720"/>
      </w:pPr>
      <w:r>
        <w:t xml:space="preserve">Taniguchi, E. (2022a). The roles of mental illness disclosure and disclosure strategies on well-being among college students. </w:t>
      </w:r>
      <w:r>
        <w:rPr>
          <w:i/>
        </w:rPr>
        <w:t>Journal of American College Health</w:t>
      </w:r>
      <w:r>
        <w:t xml:space="preserve">, </w:t>
      </w:r>
      <w:r>
        <w:rPr>
          <w:i/>
        </w:rPr>
        <w:t>70</w:t>
      </w:r>
      <w:r>
        <w:t>(3), 929–939. https://doi.org/10.1080/07448481.2020.1781868</w:t>
      </w:r>
    </w:p>
    <w:p w:rsidR="00227EF0" w:rsidRDefault="003E6F9F" w14:paraId="0000003D" w14:textId="77777777">
      <w:pPr>
        <w:widowControl w:val="0"/>
        <w:pBdr>
          <w:top w:val="nil"/>
          <w:left w:val="nil"/>
          <w:bottom w:val="nil"/>
          <w:right w:val="nil"/>
          <w:between w:val="nil"/>
        </w:pBdr>
        <w:spacing w:line="480" w:lineRule="auto"/>
        <w:ind w:left="720" w:hanging="720"/>
      </w:pPr>
      <w:r>
        <w:t xml:space="preserve">Taniguchi, E. (2022b). College students’ mental illness disclosure and self-esteem: A moderating role of self-image goals. </w:t>
      </w:r>
      <w:r>
        <w:rPr>
          <w:i/>
        </w:rPr>
        <w:t>Journal of American College Health</w:t>
      </w:r>
      <w:r>
        <w:t xml:space="preserve">, </w:t>
      </w:r>
      <w:r>
        <w:rPr>
          <w:i/>
        </w:rPr>
        <w:t>70</w:t>
      </w:r>
      <w:r>
        <w:t>(8), 2416–2422. https://doi.org/10.1080/07448481.2020.1865973</w:t>
      </w:r>
    </w:p>
    <w:p w:rsidR="00227EF0" w:rsidRDefault="003E6F9F" w14:paraId="0000003E" w14:textId="77777777">
      <w:pPr>
        <w:widowControl w:val="0"/>
        <w:pBdr>
          <w:top w:val="nil"/>
          <w:left w:val="nil"/>
          <w:bottom w:val="nil"/>
          <w:right w:val="nil"/>
          <w:between w:val="nil"/>
        </w:pBdr>
        <w:spacing w:line="480" w:lineRule="auto"/>
        <w:ind w:left="720" w:hanging="720"/>
      </w:pPr>
      <w:proofErr w:type="spellStart"/>
      <w:r>
        <w:t>Voncken</w:t>
      </w:r>
      <w:proofErr w:type="spellEnd"/>
      <w:r>
        <w:t xml:space="preserve">, M., &amp; Dijk, K. (2013). Socially Anxious Individuals Get a Second Chance After Being Disliked at First Sight: The Role of Self-Disclosure in the Development of Likeability in Sequential Social Contact. </w:t>
      </w:r>
      <w:r>
        <w:rPr>
          <w:i/>
        </w:rPr>
        <w:t>Cognitive Therapy &amp; Research</w:t>
      </w:r>
      <w:r>
        <w:t xml:space="preserve">, </w:t>
      </w:r>
      <w:r>
        <w:rPr>
          <w:i/>
        </w:rPr>
        <w:t>37</w:t>
      </w:r>
      <w:r>
        <w:t>(1), 7–17. https://doi.org/10.1007/s10608-012-9449-4</w:t>
      </w:r>
    </w:p>
    <w:p w:rsidR="00227EF0" w:rsidRDefault="003E6F9F" w14:paraId="0000003F" w14:textId="77777777">
      <w:pPr>
        <w:widowControl w:val="0"/>
        <w:pBdr>
          <w:top w:val="nil"/>
          <w:left w:val="nil"/>
          <w:bottom w:val="nil"/>
          <w:right w:val="nil"/>
          <w:between w:val="nil"/>
        </w:pBdr>
        <w:spacing w:line="480" w:lineRule="auto"/>
        <w:ind w:left="720" w:hanging="720"/>
      </w:pPr>
      <w:r>
        <w:t xml:space="preserve">Weisz, C., &amp; Quinn, D. M. (20170406). Stigmatized identities, psychological distress, and physical health: Intersections of homelessness and race. </w:t>
      </w:r>
      <w:r>
        <w:rPr>
          <w:i/>
        </w:rPr>
        <w:t>Stigma and Health</w:t>
      </w:r>
      <w:r>
        <w:t xml:space="preserve">, </w:t>
      </w:r>
      <w:r>
        <w:rPr>
          <w:i/>
        </w:rPr>
        <w:t>3</w:t>
      </w:r>
      <w:r>
        <w:t>(3), 229. https://doi.org/10.1037/sah0000093</w:t>
      </w:r>
    </w:p>
    <w:p w:rsidR="00227EF0" w:rsidRDefault="003E6F9F" w14:paraId="00000040" w14:textId="77777777">
      <w:pPr>
        <w:widowControl w:val="0"/>
        <w:pBdr>
          <w:top w:val="nil"/>
          <w:left w:val="nil"/>
          <w:bottom w:val="nil"/>
          <w:right w:val="nil"/>
          <w:between w:val="nil"/>
        </w:pBdr>
        <w:spacing w:line="480" w:lineRule="auto"/>
        <w:ind w:left="720" w:hanging="720"/>
      </w:pPr>
      <w:r>
        <w:t xml:space="preserve">Wilson, C. J., Deane, F. P., </w:t>
      </w:r>
      <w:proofErr w:type="spellStart"/>
      <w:r>
        <w:t>Ciarrochi</w:t>
      </w:r>
      <w:proofErr w:type="spellEnd"/>
      <w:r>
        <w:t xml:space="preserve">, J., &amp; </w:t>
      </w:r>
      <w:proofErr w:type="spellStart"/>
      <w:r>
        <w:t>Rickwood</w:t>
      </w:r>
      <w:proofErr w:type="spellEnd"/>
      <w:r>
        <w:t xml:space="preserve">, D. (n.d.). </w:t>
      </w:r>
      <w:r>
        <w:rPr>
          <w:i/>
        </w:rPr>
        <w:t>Measuring Help-Seeking Intentions: Properties of the General Help-Seeking Questionnaire</w:t>
      </w:r>
      <w:r>
        <w:t>.</w:t>
      </w:r>
    </w:p>
    <w:p w:rsidR="00227EF0" w:rsidRDefault="003E6F9F" w14:paraId="00000041" w14:textId="77777777">
      <w:pPr>
        <w:widowControl w:val="0"/>
        <w:pBdr>
          <w:top w:val="nil"/>
          <w:left w:val="nil"/>
          <w:bottom w:val="nil"/>
          <w:right w:val="nil"/>
          <w:between w:val="nil"/>
        </w:pBdr>
        <w:spacing w:line="480" w:lineRule="auto"/>
        <w:ind w:left="720" w:hanging="720"/>
      </w:pPr>
      <w:r>
        <w:t xml:space="preserve">Woodhead, E. L., Chin-Newman, C., Spink, K., Hoang, M., &amp; Smith, S. A. (2021). College students’ disclosure of mental health problems on campus. </w:t>
      </w:r>
      <w:r>
        <w:rPr>
          <w:i/>
        </w:rPr>
        <w:t>Journal of American College Health</w:t>
      </w:r>
      <w:r>
        <w:t xml:space="preserve">, </w:t>
      </w:r>
      <w:r>
        <w:rPr>
          <w:i/>
        </w:rPr>
        <w:t>69</w:t>
      </w:r>
      <w:r>
        <w:t>(7), 734–741. https://doi.org/10.1080/07448481.2019.1706533</w:t>
      </w:r>
    </w:p>
    <w:p w:rsidR="00227EF0" w:rsidRDefault="00227EF0" w14:paraId="00000042" w14:textId="77777777"/>
    <w:sectPr w:rsidR="00227EF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T" w:author="Natasha Tonge" w:date="2023-07-20T14:05:00Z" w:id="1">
    <w:p w:rsidR="35F57E97" w:rsidRDefault="35F57E97" w14:paraId="7A357882" w14:textId="5E12196C">
      <w:pPr>
        <w:pStyle w:val="CommentText"/>
      </w:pPr>
      <w:r>
        <w:t>Self-Disclosure = Help-Seeking Questionnaire</w:t>
      </w:r>
      <w:r>
        <w:rPr>
          <w:rStyle w:val="CommentReference"/>
        </w:rPr>
        <w:annotationRef/>
      </w:r>
    </w:p>
  </w:comment>
  <w:comment w:initials="nt" w:author="Natasha Tonge [2]" w:date="2023-07-20T14:34:00Z" w:id="0">
    <w:p w:rsidR="00915F54" w:rsidRDefault="00915F54" w14:paraId="132096AB" w14:textId="77777777">
      <w:pPr>
        <w:pStyle w:val="CommentText"/>
      </w:pPr>
      <w:r>
        <w:rPr>
          <w:rStyle w:val="CommentReference"/>
        </w:rPr>
        <w:annotationRef/>
      </w:r>
      <w:r>
        <w:t>This paragraph needs to be reworked to focus on help-seeking</w:t>
      </w:r>
    </w:p>
  </w:comment>
  <w:comment w:initials="nt" w:author="Natasha Tonge" w:date="2023-06-26T10:36:00Z" w:id="2">
    <w:p w:rsidR="00D84F3F" w:rsidRDefault="00D84F3F" w14:paraId="6BEC05B3" w14:textId="437DF849">
      <w:pPr>
        <w:pStyle w:val="CommentText"/>
      </w:pPr>
      <w:r>
        <w:rPr>
          <w:rStyle w:val="CommentReference"/>
        </w:rPr>
        <w:annotationRef/>
      </w:r>
      <w:r>
        <w:t>Not a major note - but since we're looking at college students, no need to introduce info about older adults</w:t>
      </w:r>
    </w:p>
  </w:comment>
  <w:comment w:initials="GK" w:author="Gracie Kelly" w:date="2023-07-14T14:54:00Z" w:id="3">
    <w:p w:rsidR="005E3512" w:rsidRDefault="005E3512" w14:paraId="21CF6CA6" w14:textId="77777777">
      <w:r>
        <w:rPr>
          <w:rStyle w:val="CommentReference"/>
        </w:rPr>
        <w:annotationRef/>
      </w:r>
      <w:r>
        <w:rPr>
          <w:sz w:val="20"/>
          <w:szCs w:val="20"/>
        </w:rPr>
        <w:t>We will be looking at older adults too in the prolific sample, right?</w:t>
      </w:r>
    </w:p>
  </w:comment>
  <w:comment w:initials="nt" w:author="Natasha Tonge [2]" w:date="2023-07-20T14:36:00Z" w:id="4">
    <w:p w:rsidR="0071511B" w:rsidRDefault="00A02B6E" w14:paraId="0EB54ED6" w14:textId="77777777">
      <w:pPr>
        <w:pStyle w:val="CommentText"/>
      </w:pPr>
      <w:r>
        <w:rPr>
          <w:rStyle w:val="CommentReference"/>
        </w:rPr>
        <w:annotationRef/>
      </w:r>
      <w:r w:rsidR="0071511B">
        <w:t>Both samples are just "adults". When research discusses older adults, that is usually a more specific population with a different implication. The paragraph also implies that age might be an important moderator to consider &amp; reinforces the importance of both age AND target of disclosure</w:t>
      </w:r>
    </w:p>
  </w:comment>
  <w:comment w:initials="nt" w:author="Natasha Tonge" w:date="2023-06-26T11:04:00Z" w:id="6">
    <w:p w:rsidR="00241338" w:rsidRDefault="00241338" w14:paraId="79954690" w14:textId="1268D955">
      <w:pPr>
        <w:pStyle w:val="CommentText"/>
      </w:pPr>
      <w:r>
        <w:rPr>
          <w:rStyle w:val="CommentReference"/>
        </w:rPr>
        <w:annotationRef/>
      </w:r>
      <w:r>
        <w:t>Because your analysis is not intending to include cultural differences, this sentence can go</w:t>
      </w:r>
    </w:p>
  </w:comment>
  <w:comment w:initials="nt" w:author="Natasha Tonge" w:date="2023-06-26T10:39:00Z" w:id="9">
    <w:p w:rsidR="00331E85" w:rsidRDefault="00331E85" w14:paraId="7F450FD1" w14:textId="0ADB17C2">
      <w:pPr>
        <w:pStyle w:val="CommentText"/>
      </w:pPr>
      <w:r>
        <w:rPr>
          <w:rStyle w:val="CommentReference"/>
        </w:rPr>
        <w:annotationRef/>
      </w:r>
      <w:r>
        <w:t xml:space="preserve">This transition reads a little contradictory, right? There's a dearth of research on mechanisms -&gt; here's a mechanism. May be worth rewording the initial sentence (dearth of research </w:t>
      </w:r>
      <w:r>
        <w:rPr>
          <w:b/>
          <w:bCs/>
          <w:i/>
          <w:iCs/>
        </w:rPr>
        <w:t>testing</w:t>
      </w:r>
      <w:r>
        <w:t xml:space="preserve"> the mechanisms though several are proposed?)  </w:t>
      </w:r>
    </w:p>
  </w:comment>
  <w:comment w:initials="GK" w:author="Gracie Kelly" w:date="2023-07-14T15:00:00Z" w:id="10">
    <w:p w:rsidR="00E77C7A" w:rsidRDefault="00E77C7A" w14:paraId="0511569C" w14:textId="77777777">
      <w:r>
        <w:rPr>
          <w:rStyle w:val="CommentReference"/>
        </w:rPr>
        <w:annotationRef/>
      </w:r>
      <w:r>
        <w:rPr>
          <w:sz w:val="20"/>
          <w:szCs w:val="20"/>
        </w:rPr>
        <w:t xml:space="preserve">Makes sense!! </w:t>
      </w:r>
    </w:p>
  </w:comment>
  <w:comment w:initials="nt" w:author="Natasha Tonge" w:date="2023-06-26T10:41:00Z" w:id="19">
    <w:p w:rsidR="00A1207F" w:rsidRDefault="00A1207F" w14:paraId="6A6CAC52" w14:textId="3393702A">
      <w:pPr>
        <w:pStyle w:val="CommentText"/>
      </w:pPr>
      <w:r>
        <w:rPr>
          <w:rStyle w:val="CommentReference"/>
        </w:rPr>
        <w:annotationRef/>
      </w:r>
      <w:r>
        <w:t>I'm nitpicky about the word mediator.  I would prefer you avoid it unless you are specifically testing a mediation model later (which I also don't recommend). "candidate mechanism"?</w:t>
      </w:r>
    </w:p>
  </w:comment>
  <w:comment w:initials="nt" w:author="Natasha Tonge [2]" w:date="2023-07-20T14:50:00Z" w:id="21">
    <w:p w:rsidR="0073021C" w:rsidRDefault="0073021C" w14:paraId="146FFB43" w14:textId="77777777">
      <w:pPr>
        <w:pStyle w:val="CommentText"/>
      </w:pPr>
      <w:r>
        <w:rPr>
          <w:rStyle w:val="CommentReference"/>
        </w:rPr>
        <w:annotationRef/>
      </w:r>
      <w:r>
        <w:t>Behaviors like help-seeking?</w:t>
      </w:r>
    </w:p>
  </w:comment>
  <w:comment w:initials="nt" w:author="Natasha Tonge [2]" w:date="2023-07-20T14:47:00Z" w:id="22">
    <w:p w:rsidR="00982868" w:rsidRDefault="00982868" w14:paraId="11F7FDF9" w14:textId="084648A2">
      <w:pPr>
        <w:pStyle w:val="CommentText"/>
      </w:pPr>
      <w:r>
        <w:rPr>
          <w:rStyle w:val="CommentReference"/>
        </w:rPr>
        <w:annotationRef/>
      </w:r>
      <w:r>
        <w:t>Another spot where the disclosure/help-seeking relationship is conflated. Perhaps you can change the second half of the sentence to help that final link: risk of disclosure mediates shame &amp; self-disclosure. Therefore, choice of help-seeking might be impacted when shame is high?</w:t>
      </w:r>
    </w:p>
  </w:comment>
  <w:comment w:initials="nt" w:author="Natasha Tonge" w:date="2023-06-27T16:57:00Z" w:id="23">
    <w:p w:rsidR="00B209FD" w:rsidRDefault="00B209FD" w14:paraId="55BBA4C1" w14:textId="32FD58E9">
      <w:pPr>
        <w:pStyle w:val="CommentText"/>
      </w:pPr>
      <w:r>
        <w:rPr>
          <w:rStyle w:val="CommentReference"/>
        </w:rPr>
        <w:annotationRef/>
      </w:r>
      <w:r>
        <w:t>This has a different path than self-stigma &amp; self-efficacy though, and sounds like a different underlying driver for the behavior? That is, people don't believe they can improve so they disclose less to formal sources; but disclosing to informal sources wouldn't be any different under that assumption. For shame-proneness though, all sources of disclosure could be impacted AND trust would realistically moderate the effect.</w:t>
      </w:r>
    </w:p>
  </w:comment>
  <w:comment w:initials="GK" w:author="Gracie Kelly" w:date="2023-07-14T15:04:00Z" w:id="24">
    <w:p w:rsidR="00194C43" w:rsidRDefault="00194C43" w14:paraId="734DD46D" w14:textId="77777777">
      <w:r>
        <w:rPr>
          <w:rStyle w:val="CommentReference"/>
        </w:rPr>
        <w:annotationRef/>
      </w:r>
      <w:r>
        <w:rPr>
          <w:sz w:val="20"/>
          <w:szCs w:val="20"/>
        </w:rPr>
        <w:t>That’s exactly what I was thinking! Should I be more specific that I mean this as a separate pathway from self-efficacy?</w:t>
      </w:r>
    </w:p>
  </w:comment>
  <w:comment w:initials="nt" w:author="Natasha Tonge" w:date="2023-06-26T11:02:00Z" w:id="25">
    <w:p w:rsidR="0039247A" w:rsidRDefault="0039247A" w14:paraId="0EC87481" w14:textId="70F46384">
      <w:pPr>
        <w:pStyle w:val="CommentText"/>
      </w:pPr>
      <w:r>
        <w:rPr>
          <w:rStyle w:val="CommentReference"/>
        </w:rPr>
        <w:annotationRef/>
      </w:r>
      <w:r>
        <w:t>Could use a summary paragraph to pull all of the above together. There are a lot of moving pieces</w:t>
      </w:r>
    </w:p>
  </w:comment>
  <w:comment w:initials="nt" w:author="Natasha Tonge" w:date="2023-06-27T16:47:00Z" w:id="26">
    <w:p w:rsidR="0072222A" w:rsidRDefault="001666E5" w14:paraId="3A22CBE0" w14:textId="77777777">
      <w:pPr>
        <w:pStyle w:val="CommentText"/>
      </w:pPr>
      <w:r>
        <w:rPr>
          <w:rStyle w:val="CommentReference"/>
        </w:rPr>
        <w:annotationRef/>
      </w:r>
      <w:r w:rsidR="0072222A">
        <w:t>From the evidence you've read, are both self-efficacy and shame-proneness given equal weight as possible moderators of disclosure? Or perhaps they are alternative paths towards disclosure?</w:t>
      </w:r>
    </w:p>
  </w:comment>
  <w:comment w:initials="GK" w:author="Gracie Kelly" w:date="2023-07-14T15:05:00Z" w:id="27">
    <w:p w:rsidR="00EE67D6" w:rsidRDefault="00EE67D6" w14:paraId="38231737" w14:textId="77777777">
      <w:r>
        <w:rPr>
          <w:rStyle w:val="CommentReference"/>
        </w:rPr>
        <w:annotationRef/>
      </w:r>
      <w:r>
        <w:rPr>
          <w:sz w:val="20"/>
          <w:szCs w:val="20"/>
        </w:rPr>
        <w:t xml:space="preserve">I am thinking of them as alternate paths! </w:t>
      </w:r>
    </w:p>
  </w:comment>
  <w:comment w:initials="nt" w:author="Natasha Tonge" w:date="2023-06-27T16:37:00Z" w:id="30">
    <w:p w:rsidR="00863E19" w:rsidRDefault="00BB779F" w14:paraId="70B9B61F" w14:textId="60E914B6">
      <w:pPr>
        <w:pStyle w:val="CommentText"/>
      </w:pPr>
      <w:r>
        <w:rPr>
          <w:rStyle w:val="CommentReference"/>
        </w:rPr>
        <w:annotationRef/>
      </w:r>
      <w:r w:rsidR="00863E19">
        <w:t xml:space="preserve">I'm wondering if you need trust in the model - based on the description of the proposed project here. There's also something non-intuitive about have trust on the shame paths but not the other paths. </w:t>
      </w:r>
      <w:r w:rsidR="00863E19">
        <w:br/>
      </w:r>
      <w:r w:rsidR="00863E19">
        <w:br/>
      </w:r>
      <w:r w:rsidR="00863E19">
        <w:t>alternative to ditching trust is reworking some of the background so that the role of trust is clear and I think re-working into a bifactor model...</w:t>
      </w:r>
    </w:p>
  </w:comment>
  <w:comment w:initials="nt" w:author="Natasha Tonge [2]" w:date="2023-07-20T14:59:00Z" w:id="31">
    <w:p w:rsidR="00381C3D" w:rsidRDefault="00381C3D" w14:paraId="7F6EF94E" w14:textId="77777777">
      <w:pPr>
        <w:pStyle w:val="CommentText"/>
      </w:pPr>
      <w:r>
        <w:rPr>
          <w:rStyle w:val="CommentReference"/>
        </w:rPr>
        <w:annotationRef/>
      </w:r>
      <w:r>
        <w:t xml:space="preserve">Nixing the part about a bifactor model! </w:t>
      </w:r>
    </w:p>
  </w:comment>
  <w:comment w:initials="nt" w:author="Natasha Tonge" w:date="2023-06-26T11:07:00Z" w:id="32">
    <w:p w:rsidR="00FB1F49" w:rsidRDefault="00645A35" w14:paraId="69D74931" w14:textId="7B6264CE">
      <w:pPr>
        <w:pStyle w:val="CommentText"/>
      </w:pPr>
      <w:r>
        <w:rPr>
          <w:rStyle w:val="CommentReference"/>
        </w:rPr>
        <w:annotationRef/>
      </w:r>
      <w:r w:rsidR="00FB1F49">
        <w:t>Still have concerns about the complexity of this model and subsequent interpretability. We should talk it through though</w:t>
      </w:r>
    </w:p>
  </w:comment>
  <w:comment w:initials="nt" w:author="Natasha Tonge" w:date="2023-06-26T11:10:00Z" w:id="33">
    <w:p w:rsidR="00E30570" w:rsidRDefault="00E30570" w14:paraId="4598B09F" w14:textId="0862EF86">
      <w:pPr>
        <w:pStyle w:val="CommentText"/>
      </w:pPr>
      <w:r>
        <w:rPr>
          <w:rStyle w:val="CommentReference"/>
        </w:rPr>
        <w:annotationRef/>
      </w:r>
      <w:r>
        <w:t>Since you don't know primary results, I wouldn't call it secondary exactly</w:t>
      </w:r>
    </w:p>
  </w:comment>
  <w:comment w:initials="nt" w:author="Natasha Tonge" w:date="2023-06-26T11:14:00Z" w:id="36">
    <w:p w:rsidR="00C713D8" w:rsidRDefault="00C713D8" w14:paraId="71C7CA42" w14:textId="77777777">
      <w:pPr>
        <w:pStyle w:val="CommentText"/>
      </w:pPr>
      <w:r>
        <w:rPr>
          <w:rStyle w:val="CommentReference"/>
        </w:rPr>
        <w:annotationRef/>
      </w:r>
      <w:r>
        <w:t>Calling this a self-disclosure measure is a little misleading. Better to refer as help-seeking directly and change rest of the proposal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357882" w15:done="0"/>
  <w15:commentEx w15:paraId="132096AB" w15:done="0"/>
  <w15:commentEx w15:paraId="6BEC05B3" w15:done="0"/>
  <w15:commentEx w15:paraId="21CF6CA6" w15:paraIdParent="6BEC05B3" w15:done="0"/>
  <w15:commentEx w15:paraId="0EB54ED6" w15:paraIdParent="6BEC05B3" w15:done="0"/>
  <w15:commentEx w15:paraId="79954690" w15:done="0"/>
  <w15:commentEx w15:paraId="7F450FD1" w15:done="0"/>
  <w15:commentEx w15:paraId="0511569C" w15:paraIdParent="7F450FD1" w15:done="0"/>
  <w15:commentEx w15:paraId="6A6CAC52" w15:done="0"/>
  <w15:commentEx w15:paraId="146FFB43" w15:done="0"/>
  <w15:commentEx w15:paraId="11F7FDF9" w15:done="0"/>
  <w15:commentEx w15:paraId="55BBA4C1" w15:done="0"/>
  <w15:commentEx w15:paraId="734DD46D" w15:paraIdParent="55BBA4C1" w15:done="0"/>
  <w15:commentEx w15:paraId="0EC87481" w15:done="0"/>
  <w15:commentEx w15:paraId="3A22CBE0" w15:done="0"/>
  <w15:commentEx w15:paraId="38231737" w15:paraIdParent="3A22CBE0" w15:done="0"/>
  <w15:commentEx w15:paraId="70B9B61F" w15:done="0"/>
  <w15:commentEx w15:paraId="7F6EF94E" w15:paraIdParent="70B9B61F" w15:done="0"/>
  <w15:commentEx w15:paraId="69D74931" w15:done="0"/>
  <w15:commentEx w15:paraId="4598B09F" w15:done="0"/>
  <w15:commentEx w15:paraId="71C7C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A7CDAB" w16cex:dateUtc="2023-07-20T18:05:00Z"/>
  <w16cex:commentExtensible w16cex:durableId="2863C484" w16cex:dateUtc="2023-07-20T18:34:00Z"/>
  <w16cex:commentExtensible w16cex:durableId="2843E8C3" w16cex:dateUtc="2023-06-26T14:36:00Z"/>
  <w16cex:commentExtensible w16cex:durableId="285BE03E" w16cex:dateUtc="2023-07-14T18:54:00Z"/>
  <w16cex:commentExtensible w16cex:durableId="2863C50B" w16cex:dateUtc="2023-07-20T18:36:00Z"/>
  <w16cex:commentExtensible w16cex:durableId="2843EF51" w16cex:dateUtc="2023-06-26T15:04:00Z"/>
  <w16cex:commentExtensible w16cex:durableId="2843E96C" w16cex:dateUtc="2023-06-26T14:39:00Z"/>
  <w16cex:commentExtensible w16cex:durableId="285BE171" w16cex:dateUtc="2023-07-14T19:00:00Z"/>
  <w16cex:commentExtensible w16cex:durableId="2843E9C7" w16cex:dateUtc="2023-06-26T14:41:00Z"/>
  <w16cex:commentExtensible w16cex:durableId="2863C827" w16cex:dateUtc="2023-07-20T18:50:00Z"/>
  <w16cex:commentExtensible w16cex:durableId="2863C785" w16cex:dateUtc="2023-07-20T18:47:00Z"/>
  <w16cex:commentExtensible w16cex:durableId="2845938B" w16cex:dateUtc="2023-06-27T20:57:00Z"/>
  <w16cex:commentExtensible w16cex:durableId="285BE273" w16cex:dateUtc="2023-07-14T19:04:00Z"/>
  <w16cex:commentExtensible w16cex:durableId="2843EEE2" w16cex:dateUtc="2023-06-26T15:02:00Z"/>
  <w16cex:commentExtensible w16cex:durableId="28459133" w16cex:dateUtc="2023-06-27T20:47:00Z"/>
  <w16cex:commentExtensible w16cex:durableId="285BE2AB" w16cex:dateUtc="2023-07-14T19:05:00Z"/>
  <w16cex:commentExtensible w16cex:durableId="28458EBE" w16cex:dateUtc="2023-06-27T20:37:00Z"/>
  <w16cex:commentExtensible w16cex:durableId="2863CA3B" w16cex:dateUtc="2023-07-20T18:59:00Z"/>
  <w16cex:commentExtensible w16cex:durableId="2843F007" w16cex:dateUtc="2023-06-26T15:07:00Z"/>
  <w16cex:commentExtensible w16cex:durableId="2843F0AA" w16cex:dateUtc="2023-06-26T15:10:00Z"/>
  <w16cex:commentExtensible w16cex:durableId="2843F18A" w16cex:dateUtc="2023-06-2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357882" w16cid:durableId="41A7CDAB"/>
  <w16cid:commentId w16cid:paraId="132096AB" w16cid:durableId="2863C484"/>
  <w16cid:commentId w16cid:paraId="6BEC05B3" w16cid:durableId="2843E8C3"/>
  <w16cid:commentId w16cid:paraId="21CF6CA6" w16cid:durableId="285BE03E"/>
  <w16cid:commentId w16cid:paraId="0EB54ED6" w16cid:durableId="2863C50B"/>
  <w16cid:commentId w16cid:paraId="79954690" w16cid:durableId="2843EF51"/>
  <w16cid:commentId w16cid:paraId="7F450FD1" w16cid:durableId="2843E96C"/>
  <w16cid:commentId w16cid:paraId="0511569C" w16cid:durableId="285BE171"/>
  <w16cid:commentId w16cid:paraId="6A6CAC52" w16cid:durableId="2843E9C7"/>
  <w16cid:commentId w16cid:paraId="146FFB43" w16cid:durableId="2863C827"/>
  <w16cid:commentId w16cid:paraId="11F7FDF9" w16cid:durableId="2863C785"/>
  <w16cid:commentId w16cid:paraId="55BBA4C1" w16cid:durableId="2845938B"/>
  <w16cid:commentId w16cid:paraId="734DD46D" w16cid:durableId="285BE273"/>
  <w16cid:commentId w16cid:paraId="0EC87481" w16cid:durableId="2843EEE2"/>
  <w16cid:commentId w16cid:paraId="3A22CBE0" w16cid:durableId="28459133"/>
  <w16cid:commentId w16cid:paraId="38231737" w16cid:durableId="285BE2AB"/>
  <w16cid:commentId w16cid:paraId="70B9B61F" w16cid:durableId="28458EBE"/>
  <w16cid:commentId w16cid:paraId="7F6EF94E" w16cid:durableId="2863CA3B"/>
  <w16cid:commentId w16cid:paraId="69D74931" w16cid:durableId="2843F007"/>
  <w16cid:commentId w16cid:paraId="4598B09F" w16cid:durableId="2843F0AA"/>
  <w16cid:commentId w16cid:paraId="71C7CA42" w16cid:durableId="2843F1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32188"/>
    <w:multiLevelType w:val="hybridMultilevel"/>
    <w:tmpl w:val="76A6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6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asha Tonge">
    <w15:presenceInfo w15:providerId="AD" w15:userId="S::ntonge@gmu.edu::03238844-927d-4cd5-b60b-311c18d40f53"/>
  </w15:person>
  <w15:person w15:author="Natasha Tonge [2]">
    <w15:presenceInfo w15:providerId="AD" w15:userId="S::ntonge@GMU.EDU::03238844-927d-4cd5-b60b-311c18d40f53"/>
  </w15:person>
  <w15:person w15:author="Gracie Kelly">
    <w15:presenceInfo w15:providerId="AD" w15:userId="S::akelly32@gmu.edu::39338bdc-59d4-4b85-9925-6fcb3ab3eae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EF0"/>
    <w:rsid w:val="0001655A"/>
    <w:rsid w:val="00026C0D"/>
    <w:rsid w:val="00037B7F"/>
    <w:rsid w:val="00094F8E"/>
    <w:rsid w:val="000D5887"/>
    <w:rsid w:val="000F0097"/>
    <w:rsid w:val="00120C7D"/>
    <w:rsid w:val="001436F6"/>
    <w:rsid w:val="00151591"/>
    <w:rsid w:val="00164686"/>
    <w:rsid w:val="001666E5"/>
    <w:rsid w:val="00183C49"/>
    <w:rsid w:val="00184BA8"/>
    <w:rsid w:val="00194C43"/>
    <w:rsid w:val="001A1840"/>
    <w:rsid w:val="001E6D61"/>
    <w:rsid w:val="00227EF0"/>
    <w:rsid w:val="002303C1"/>
    <w:rsid w:val="00241338"/>
    <w:rsid w:val="00271E21"/>
    <w:rsid w:val="00274C61"/>
    <w:rsid w:val="00311755"/>
    <w:rsid w:val="00325958"/>
    <w:rsid w:val="00331E85"/>
    <w:rsid w:val="003438F9"/>
    <w:rsid w:val="00343CAF"/>
    <w:rsid w:val="00381C3D"/>
    <w:rsid w:val="0038675F"/>
    <w:rsid w:val="0039247A"/>
    <w:rsid w:val="003E6F9F"/>
    <w:rsid w:val="004324AC"/>
    <w:rsid w:val="004470AD"/>
    <w:rsid w:val="004669D6"/>
    <w:rsid w:val="004918B2"/>
    <w:rsid w:val="004E2322"/>
    <w:rsid w:val="004E67A2"/>
    <w:rsid w:val="00516910"/>
    <w:rsid w:val="00570822"/>
    <w:rsid w:val="0059304A"/>
    <w:rsid w:val="005A64F6"/>
    <w:rsid w:val="005E3512"/>
    <w:rsid w:val="00634555"/>
    <w:rsid w:val="00645A35"/>
    <w:rsid w:val="00667CCD"/>
    <w:rsid w:val="006808F2"/>
    <w:rsid w:val="006A4E38"/>
    <w:rsid w:val="006B0353"/>
    <w:rsid w:val="006B260E"/>
    <w:rsid w:val="007065CB"/>
    <w:rsid w:val="0071511B"/>
    <w:rsid w:val="0072222A"/>
    <w:rsid w:val="0073021C"/>
    <w:rsid w:val="007452E7"/>
    <w:rsid w:val="00762A35"/>
    <w:rsid w:val="00784F51"/>
    <w:rsid w:val="00815B95"/>
    <w:rsid w:val="0083142D"/>
    <w:rsid w:val="00863E19"/>
    <w:rsid w:val="008B6759"/>
    <w:rsid w:val="00915F54"/>
    <w:rsid w:val="00923AC9"/>
    <w:rsid w:val="00957B5C"/>
    <w:rsid w:val="00982868"/>
    <w:rsid w:val="009918C7"/>
    <w:rsid w:val="00996569"/>
    <w:rsid w:val="009F7C13"/>
    <w:rsid w:val="00A02B6E"/>
    <w:rsid w:val="00A1207F"/>
    <w:rsid w:val="00A35354"/>
    <w:rsid w:val="00A93D72"/>
    <w:rsid w:val="00B05CB8"/>
    <w:rsid w:val="00B209FD"/>
    <w:rsid w:val="00B609A4"/>
    <w:rsid w:val="00B64A4C"/>
    <w:rsid w:val="00BB779F"/>
    <w:rsid w:val="00BC576B"/>
    <w:rsid w:val="00BE34A2"/>
    <w:rsid w:val="00BF3D26"/>
    <w:rsid w:val="00C41094"/>
    <w:rsid w:val="00C60B4E"/>
    <w:rsid w:val="00C63AE3"/>
    <w:rsid w:val="00C713D8"/>
    <w:rsid w:val="00CD411C"/>
    <w:rsid w:val="00CD563F"/>
    <w:rsid w:val="00CE78D5"/>
    <w:rsid w:val="00D0361F"/>
    <w:rsid w:val="00D84F3F"/>
    <w:rsid w:val="00DB7088"/>
    <w:rsid w:val="00DD26BD"/>
    <w:rsid w:val="00DF500A"/>
    <w:rsid w:val="00E30570"/>
    <w:rsid w:val="00E371DC"/>
    <w:rsid w:val="00E77C7A"/>
    <w:rsid w:val="00E8604D"/>
    <w:rsid w:val="00EE67D6"/>
    <w:rsid w:val="00F3411E"/>
    <w:rsid w:val="00FB1F49"/>
    <w:rsid w:val="00FC4C16"/>
    <w:rsid w:val="00FC5F66"/>
    <w:rsid w:val="00FD1E2B"/>
    <w:rsid w:val="35F5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5A3C"/>
  <w15:docId w15:val="{F70655CA-906F-4605-AA2C-2A35736408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322"/>
    <w:pPr>
      <w:ind w:left="720"/>
      <w:contextualSpacing/>
    </w:pPr>
  </w:style>
  <w:style w:type="character" w:styleId="CommentReference">
    <w:name w:val="annotation reference"/>
    <w:basedOn w:val="DefaultParagraphFont"/>
    <w:uiPriority w:val="99"/>
    <w:semiHidden/>
    <w:unhideWhenUsed/>
    <w:rsid w:val="004E2322"/>
    <w:rPr>
      <w:sz w:val="16"/>
      <w:szCs w:val="16"/>
    </w:rPr>
  </w:style>
  <w:style w:type="paragraph" w:styleId="CommentText">
    <w:name w:val="annotation text"/>
    <w:basedOn w:val="Normal"/>
    <w:link w:val="CommentTextChar"/>
    <w:uiPriority w:val="99"/>
    <w:unhideWhenUsed/>
    <w:rsid w:val="004E2322"/>
    <w:pPr>
      <w:spacing w:line="240" w:lineRule="auto"/>
    </w:pPr>
    <w:rPr>
      <w:sz w:val="20"/>
      <w:szCs w:val="20"/>
    </w:rPr>
  </w:style>
  <w:style w:type="character" w:styleId="CommentTextChar" w:customStyle="1">
    <w:name w:val="Comment Text Char"/>
    <w:basedOn w:val="DefaultParagraphFont"/>
    <w:link w:val="CommentText"/>
    <w:uiPriority w:val="99"/>
    <w:rsid w:val="004E2322"/>
    <w:rPr>
      <w:sz w:val="20"/>
      <w:szCs w:val="20"/>
    </w:rPr>
  </w:style>
  <w:style w:type="paragraph" w:styleId="CommentSubject">
    <w:name w:val="annotation subject"/>
    <w:basedOn w:val="CommentText"/>
    <w:next w:val="CommentText"/>
    <w:link w:val="CommentSubjectChar"/>
    <w:uiPriority w:val="99"/>
    <w:semiHidden/>
    <w:unhideWhenUsed/>
    <w:rsid w:val="004E2322"/>
    <w:rPr>
      <w:b/>
      <w:bCs/>
    </w:rPr>
  </w:style>
  <w:style w:type="character" w:styleId="CommentSubjectChar" w:customStyle="1">
    <w:name w:val="Comment Subject Char"/>
    <w:basedOn w:val="CommentTextChar"/>
    <w:link w:val="CommentSubject"/>
    <w:uiPriority w:val="99"/>
    <w:semiHidden/>
    <w:rsid w:val="004E2322"/>
    <w:rPr>
      <w:b/>
      <w:bCs/>
      <w:sz w:val="20"/>
      <w:szCs w:val="20"/>
    </w:rPr>
  </w:style>
  <w:style w:type="paragraph" w:styleId="BalloonText">
    <w:name w:val="Balloon Text"/>
    <w:basedOn w:val="Normal"/>
    <w:link w:val="BalloonTextChar"/>
    <w:uiPriority w:val="99"/>
    <w:semiHidden/>
    <w:unhideWhenUsed/>
    <w:rsid w:val="006B260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B260E"/>
    <w:rPr>
      <w:rFonts w:ascii="Segoe UI" w:hAnsi="Segoe UI" w:cs="Segoe UI"/>
      <w:sz w:val="18"/>
      <w:szCs w:val="18"/>
    </w:rPr>
  </w:style>
  <w:style w:type="paragraph" w:styleId="Revision">
    <w:name w:val="Revision"/>
    <w:hidden/>
    <w:uiPriority w:val="99"/>
    <w:semiHidden/>
    <w:rsid w:val="00C63AE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06147963-992E-4EC5-8AF0-11F94CF15F96}"/>
</file>

<file path=customXml/itemProps2.xml><?xml version="1.0" encoding="utf-8"?>
<ds:datastoreItem xmlns:ds="http://schemas.openxmlformats.org/officeDocument/2006/customXml" ds:itemID="{C97F7795-E5CF-4F8E-9BBE-6A8F123F3E2F}">
  <ds:schemaRefs>
    <ds:schemaRef ds:uri="http://schemas.microsoft.com/sharepoint/v3/contenttype/forms"/>
  </ds:schemaRefs>
</ds:datastoreItem>
</file>

<file path=customXml/itemProps3.xml><?xml version="1.0" encoding="utf-8"?>
<ds:datastoreItem xmlns:ds="http://schemas.openxmlformats.org/officeDocument/2006/customXml" ds:itemID="{1BAF5EB6-0E60-46B3-A5F1-C2835A2C7A7F}">
  <ds:schemaRefs>
    <ds:schemaRef ds:uri="http://schemas.microsoft.com/office/2006/metadata/properties"/>
    <ds:schemaRef ds:uri="http://schemas.microsoft.com/office/infopath/2007/PartnerControls"/>
    <ds:schemaRef ds:uri="0da4c79f-3291-44f5-b9ae-ef357a74caa1"/>
    <ds:schemaRef ds:uri="6c4d764c-635e-41e3-8ed1-b1262cd1373c"/>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3239</Words>
  <Characters>18466</Characters>
  <Application>Microsoft Office Word</Application>
  <DocSecurity>4</DocSecurity>
  <Lines>153</Lines>
  <Paragraphs>43</Paragraphs>
  <ScaleCrop>false</ScaleCrop>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 Renshaw</dc:creator>
  <cp:keywords/>
  <cp:lastModifiedBy>Natasha Tonge</cp:lastModifiedBy>
  <cp:revision>27</cp:revision>
  <dcterms:created xsi:type="dcterms:W3CDTF">2023-06-27T23:58:00Z</dcterms:created>
  <dcterms:modified xsi:type="dcterms:W3CDTF">2023-07-20T21:59:00Z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ZOTERO_PREF_1">
    <vt:lpwstr>&lt;data data-version="3" zotero-version="6.0.26"&gt;&lt;session id="fLciWkYf"/&gt;&lt;style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MediaServiceImageTags">
    <vt:lpwstr/>
  </property>
</Properties>
</file>